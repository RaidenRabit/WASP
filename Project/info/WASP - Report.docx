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8271" w14:textId="77777777" w:rsidR="00C43174" w:rsidRDefault="00C43174" w:rsidP="00C43174">
      <w:pPr>
        <w:jc w:val="both"/>
      </w:pPr>
      <w:bookmarkStart w:id="0" w:name="_Hlk500702315"/>
      <w:bookmarkEnd w:id="0"/>
      <w:r>
        <w:rPr>
          <w:noProof/>
        </w:rPr>
        <w:drawing>
          <wp:anchor distT="0" distB="0" distL="114300" distR="114300" simplePos="0" relativeHeight="251659264" behindDoc="0" locked="0" layoutInCell="1" allowOverlap="1" wp14:anchorId="2EAEB983" wp14:editId="000F978F">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4C6E0836" w14:textId="77777777" w:rsidR="00C43174" w:rsidRPr="002D47D8" w:rsidRDefault="00C43174" w:rsidP="00C43174">
      <w:pPr>
        <w:pStyle w:val="Title"/>
        <w:jc w:val="both"/>
        <w:rPr>
          <w:sz w:val="48"/>
        </w:rPr>
      </w:pPr>
      <w:r w:rsidRPr="002D47D8">
        <w:rPr>
          <w:sz w:val="48"/>
        </w:rPr>
        <w:t>University College of Northern Denmark</w:t>
      </w:r>
    </w:p>
    <w:p w14:paraId="343DCD78" w14:textId="77777777" w:rsidR="00C43174" w:rsidRDefault="00C43174" w:rsidP="00C43174">
      <w:pPr>
        <w:jc w:val="both"/>
      </w:pPr>
    </w:p>
    <w:p w14:paraId="420043DE" w14:textId="77777777" w:rsidR="00C43174" w:rsidRPr="00570DD9" w:rsidRDefault="00C43174" w:rsidP="00C43174">
      <w:pPr>
        <w:pStyle w:val="Title"/>
        <w:jc w:val="both"/>
        <w:rPr>
          <w:sz w:val="48"/>
        </w:rPr>
      </w:pPr>
      <w:r w:rsidRPr="00570DD9">
        <w:rPr>
          <w:sz w:val="48"/>
        </w:rPr>
        <w:t>Technology and Business</w:t>
      </w:r>
    </w:p>
    <w:p w14:paraId="1F387C3C" w14:textId="77777777" w:rsidR="00C43174" w:rsidRDefault="00C43174" w:rsidP="00C43174">
      <w:pPr>
        <w:jc w:val="both"/>
      </w:pPr>
    </w:p>
    <w:p w14:paraId="5502C271" w14:textId="77777777" w:rsidR="00C43174" w:rsidRPr="008A6221" w:rsidRDefault="00C43174" w:rsidP="00C43174">
      <w:pPr>
        <w:pStyle w:val="Title"/>
        <w:jc w:val="both"/>
        <w:rPr>
          <w:sz w:val="44"/>
        </w:rPr>
      </w:pPr>
      <w:r w:rsidRPr="008A6221">
        <w:rPr>
          <w:sz w:val="44"/>
        </w:rPr>
        <w:t>Computer Science Academy Profession (AP) Degree</w:t>
      </w:r>
    </w:p>
    <w:p w14:paraId="65EA4F2D" w14:textId="77777777" w:rsidR="00C43174" w:rsidRDefault="00C43174" w:rsidP="00C43174">
      <w:pPr>
        <w:jc w:val="both"/>
      </w:pPr>
    </w:p>
    <w:p w14:paraId="68EC614A" w14:textId="77777777" w:rsidR="00C43174" w:rsidRDefault="00C43174" w:rsidP="00C43174">
      <w:pPr>
        <w:jc w:val="both"/>
      </w:pPr>
      <w:r>
        <w:t>Class: DMAJ0916</w:t>
      </w:r>
      <w:r w:rsidR="00E676F6">
        <w:t xml:space="preserve"> (Big Data)</w:t>
      </w:r>
    </w:p>
    <w:p w14:paraId="4F5D3BF5" w14:textId="77777777" w:rsidR="00C43174" w:rsidRDefault="00C43174" w:rsidP="00C43174">
      <w:pPr>
        <w:jc w:val="both"/>
      </w:pPr>
      <w:r w:rsidRPr="00570DD9">
        <w:rPr>
          <w:sz w:val="32"/>
        </w:rPr>
        <w:t>Title:</w:t>
      </w:r>
      <w:r w:rsidR="005A7431">
        <w:rPr>
          <w:sz w:val="32"/>
        </w:rPr>
        <w:t xml:space="preserve"> WASP Report</w:t>
      </w:r>
      <w:r>
        <w:rPr>
          <w:sz w:val="32"/>
        </w:rPr>
        <w:t xml:space="preserve">– </w:t>
      </w:r>
      <w:r w:rsidR="005A7431">
        <w:rPr>
          <w:sz w:val="32"/>
        </w:rPr>
        <w:t>4th</w:t>
      </w:r>
      <w:r>
        <w:rPr>
          <w:sz w:val="32"/>
        </w:rPr>
        <w:t xml:space="preserve"> Semester </w:t>
      </w:r>
      <w:r w:rsidR="005A7431">
        <w:rPr>
          <w:sz w:val="32"/>
        </w:rPr>
        <w:t>2018</w:t>
      </w:r>
    </w:p>
    <w:p w14:paraId="46D20B4F" w14:textId="77777777" w:rsidR="00C43174" w:rsidRDefault="00C43174" w:rsidP="00C43174">
      <w:pPr>
        <w:pStyle w:val="Title"/>
        <w:jc w:val="both"/>
      </w:pPr>
      <w:r>
        <w:t>Project participants (Group 2):</w:t>
      </w:r>
    </w:p>
    <w:p w14:paraId="03089F5C" w14:textId="77777777" w:rsidR="00C43174" w:rsidRDefault="00C43174" w:rsidP="00C43174">
      <w:pPr>
        <w:jc w:val="both"/>
      </w:pPr>
      <w:r>
        <w:t>-</w:t>
      </w:r>
      <w:proofErr w:type="spellStart"/>
      <w:r>
        <w:t>Ralfs</w:t>
      </w:r>
      <w:proofErr w:type="spellEnd"/>
      <w:r>
        <w:t xml:space="preserve"> </w:t>
      </w:r>
      <w:proofErr w:type="spellStart"/>
      <w:r>
        <w:t>Zangis</w:t>
      </w:r>
      <w:proofErr w:type="spellEnd"/>
    </w:p>
    <w:p w14:paraId="7CD62EBC" w14:textId="77777777" w:rsidR="00C43174" w:rsidRDefault="00C43174" w:rsidP="001E4125">
      <w:pPr>
        <w:jc w:val="both"/>
      </w:pPr>
      <w:r>
        <w:t>-Andrei-Eugen Birta</w:t>
      </w:r>
    </w:p>
    <w:p w14:paraId="3FCBE9D8" w14:textId="77777777" w:rsidR="00C43174" w:rsidRDefault="00C43174" w:rsidP="00C43174">
      <w:pPr>
        <w:pStyle w:val="Title"/>
        <w:jc w:val="both"/>
      </w:pPr>
      <w:r>
        <w:t>Supervisors:</w:t>
      </w:r>
    </w:p>
    <w:p w14:paraId="0CD6E481" w14:textId="77777777" w:rsidR="00C43174" w:rsidRPr="00D46D4B" w:rsidRDefault="00C43174" w:rsidP="00D46D4B">
      <w:pPr>
        <w:jc w:val="both"/>
        <w:rPr>
          <w:sz w:val="28"/>
          <w:szCs w:val="28"/>
          <w:lang w:val="en-GB"/>
        </w:rPr>
      </w:pPr>
      <w:r>
        <w:rPr>
          <w:lang w:val="en-GB"/>
        </w:rPr>
        <w:t>-</w:t>
      </w:r>
      <w:r w:rsidR="00D46D4B" w:rsidRPr="00D46D4B">
        <w:rPr>
          <w:sz w:val="28"/>
          <w:szCs w:val="28"/>
          <w:lang w:val="en-GB"/>
        </w:rPr>
        <w:t>Nadeem Iftikhar</w:t>
      </w:r>
    </w:p>
    <w:p w14:paraId="2B08E4F5" w14:textId="77777777" w:rsidR="00C43174" w:rsidRPr="00792B24" w:rsidRDefault="00C43174" w:rsidP="00C43174">
      <w:pPr>
        <w:pStyle w:val="Title"/>
        <w:jc w:val="both"/>
        <w:rPr>
          <w:sz w:val="44"/>
        </w:rPr>
      </w:pPr>
      <w:r w:rsidRPr="00792B24">
        <w:rPr>
          <w:sz w:val="44"/>
        </w:rPr>
        <w:t xml:space="preserve">Due date: </w:t>
      </w:r>
      <w:r w:rsidR="008B0F08">
        <w:rPr>
          <w:sz w:val="44"/>
        </w:rPr>
        <w:t>2018</w:t>
      </w:r>
      <w:r w:rsidRPr="00792B24">
        <w:rPr>
          <w:sz w:val="44"/>
        </w:rPr>
        <w:t>-</w:t>
      </w:r>
      <w:r w:rsidR="008B0F08">
        <w:rPr>
          <w:sz w:val="44"/>
        </w:rPr>
        <w:t>May</w:t>
      </w:r>
      <w:r w:rsidRPr="00792B24">
        <w:rPr>
          <w:sz w:val="44"/>
        </w:rPr>
        <w:t>-</w:t>
      </w:r>
      <w:r w:rsidR="008B0F08">
        <w:rPr>
          <w:sz w:val="44"/>
        </w:rPr>
        <w:t>24</w:t>
      </w:r>
      <w:r w:rsidRPr="00792B24">
        <w:rPr>
          <w:sz w:val="44"/>
        </w:rPr>
        <w:t xml:space="preserve"> (</w:t>
      </w:r>
      <w:r>
        <w:rPr>
          <w:sz w:val="44"/>
        </w:rPr>
        <w:t>14:00</w:t>
      </w:r>
      <w:r w:rsidRPr="00792B24">
        <w:rPr>
          <w:sz w:val="44"/>
        </w:rPr>
        <w:t xml:space="preserve"> UTC+1)</w:t>
      </w:r>
    </w:p>
    <w:p w14:paraId="0F445868" w14:textId="77777777" w:rsidR="00C43174" w:rsidRDefault="00C43174" w:rsidP="00C43174">
      <w:pPr>
        <w:pStyle w:val="Title"/>
        <w:jc w:val="both"/>
      </w:pPr>
      <w:r>
        <w:t xml:space="preserve">Submission date: </w:t>
      </w:r>
      <w:r w:rsidR="008B0F08" w:rsidRPr="008B0F08">
        <w:rPr>
          <w:highlight w:val="yellow"/>
        </w:rPr>
        <w:t>2018</w:t>
      </w:r>
      <w:r w:rsidRPr="008B0F08">
        <w:rPr>
          <w:highlight w:val="yellow"/>
        </w:rPr>
        <w:t>-December-17</w:t>
      </w:r>
    </w:p>
    <w:p w14:paraId="4C00599C" w14:textId="77777777" w:rsidR="00C43174" w:rsidRDefault="00C43174" w:rsidP="00C43174">
      <w:pPr>
        <w:jc w:val="both"/>
      </w:pPr>
    </w:p>
    <w:p w14:paraId="447A889E" w14:textId="77777777" w:rsidR="00C43174" w:rsidRDefault="00C43174" w:rsidP="00C43174">
      <w:pPr>
        <w:jc w:val="both"/>
      </w:pPr>
    </w:p>
    <w:p w14:paraId="2BD7F229" w14:textId="77777777" w:rsidR="00C43174" w:rsidRDefault="00C43174" w:rsidP="00C43174">
      <w:pPr>
        <w:jc w:val="both"/>
      </w:pPr>
    </w:p>
    <w:p w14:paraId="1671E3CB" w14:textId="77777777" w:rsidR="00C43174" w:rsidRPr="00570DD9" w:rsidRDefault="00C43174" w:rsidP="00C4317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p>
    <w:p w14:paraId="2A3C8E82" w14:textId="77777777" w:rsidR="00C43174" w:rsidRDefault="00C43174" w:rsidP="00C43174">
      <w:pPr>
        <w:jc w:val="both"/>
      </w:pPr>
    </w:p>
    <w:p w14:paraId="7033C7B2" w14:textId="77777777" w:rsidR="00C43174" w:rsidRDefault="00C43174" w:rsidP="00C43174">
      <w:pPr>
        <w:jc w:val="both"/>
      </w:pPr>
    </w:p>
    <w:p w14:paraId="0D80F9E5" w14:textId="77777777" w:rsidR="00394560" w:rsidRDefault="002F6A31"/>
    <w:p w14:paraId="27FF6DFB" w14:textId="5B4CF392" w:rsidR="00890E79" w:rsidRDefault="00890E79"/>
    <w:sdt>
      <w:sdtPr>
        <w:id w:val="-1502501096"/>
        <w:docPartObj>
          <w:docPartGallery w:val="Table of Contents"/>
          <w:docPartUnique/>
        </w:docPartObj>
      </w:sdtPr>
      <w:sdtEndPr>
        <w:rPr>
          <w:rFonts w:ascii="Arial" w:eastAsiaTheme="minorHAnsi" w:hAnsi="Arial" w:cs="Arial"/>
          <w:b/>
          <w:bCs/>
          <w:noProof/>
          <w:color w:val="auto"/>
          <w:sz w:val="24"/>
          <w:szCs w:val="24"/>
        </w:rPr>
      </w:sdtEndPr>
      <w:sdtContent>
        <w:p w14:paraId="34DA4268" w14:textId="37E7F58E" w:rsidR="00436CEF" w:rsidRDefault="00436CEF">
          <w:pPr>
            <w:pStyle w:val="TOCHeading"/>
          </w:pPr>
          <w:r>
            <w:t>Table of Contents</w:t>
          </w:r>
        </w:p>
        <w:p w14:paraId="4EB386A9" w14:textId="00873364" w:rsidR="00436CEF" w:rsidRDefault="00436CEF">
          <w:pPr>
            <w:pStyle w:val="TOC1"/>
            <w:tabs>
              <w:tab w:val="left" w:pos="440"/>
              <w:tab w:val="right" w:leader="dot" w:pos="9350"/>
            </w:tabs>
            <w:rPr>
              <w:noProof/>
            </w:rPr>
          </w:pPr>
          <w:r>
            <w:fldChar w:fldCharType="begin"/>
          </w:r>
          <w:r>
            <w:instrText xml:space="preserve"> TOC \o "1-3" \h \z \u </w:instrText>
          </w:r>
          <w:r>
            <w:fldChar w:fldCharType="separate"/>
          </w:r>
          <w:hyperlink w:anchor="_Toc512783065" w:history="1">
            <w:r w:rsidRPr="00D25748">
              <w:rPr>
                <w:rStyle w:val="Hyperlink"/>
                <w:noProof/>
              </w:rPr>
              <w:t>1.</w:t>
            </w:r>
            <w:r>
              <w:rPr>
                <w:noProof/>
              </w:rPr>
              <w:tab/>
            </w:r>
            <w:r w:rsidRPr="00D25748">
              <w:rPr>
                <w:rStyle w:val="Hyperlink"/>
                <w:noProof/>
              </w:rPr>
              <w:t>Introduction</w:t>
            </w:r>
            <w:r>
              <w:rPr>
                <w:noProof/>
                <w:webHidden/>
              </w:rPr>
              <w:tab/>
            </w:r>
            <w:r>
              <w:rPr>
                <w:noProof/>
                <w:webHidden/>
              </w:rPr>
              <w:fldChar w:fldCharType="begin"/>
            </w:r>
            <w:r>
              <w:rPr>
                <w:noProof/>
                <w:webHidden/>
              </w:rPr>
              <w:instrText xml:space="preserve"> PAGEREF _Toc512783065 \h </w:instrText>
            </w:r>
            <w:r>
              <w:rPr>
                <w:noProof/>
                <w:webHidden/>
              </w:rPr>
            </w:r>
            <w:r>
              <w:rPr>
                <w:noProof/>
                <w:webHidden/>
              </w:rPr>
              <w:fldChar w:fldCharType="separate"/>
            </w:r>
            <w:r>
              <w:rPr>
                <w:noProof/>
                <w:webHidden/>
              </w:rPr>
              <w:t>2</w:t>
            </w:r>
            <w:r>
              <w:rPr>
                <w:noProof/>
                <w:webHidden/>
              </w:rPr>
              <w:fldChar w:fldCharType="end"/>
            </w:r>
          </w:hyperlink>
        </w:p>
        <w:p w14:paraId="5841EF9D" w14:textId="60AE1C39" w:rsidR="00436CEF" w:rsidRDefault="00436CEF">
          <w:pPr>
            <w:pStyle w:val="TOC1"/>
            <w:tabs>
              <w:tab w:val="left" w:pos="440"/>
              <w:tab w:val="right" w:leader="dot" w:pos="9350"/>
            </w:tabs>
            <w:rPr>
              <w:noProof/>
            </w:rPr>
          </w:pPr>
          <w:hyperlink w:anchor="_Toc512783066" w:history="1">
            <w:r w:rsidRPr="00D25748">
              <w:rPr>
                <w:rStyle w:val="Hyperlink"/>
                <w:noProof/>
              </w:rPr>
              <w:t>2.</w:t>
            </w:r>
            <w:r>
              <w:rPr>
                <w:noProof/>
              </w:rPr>
              <w:tab/>
            </w:r>
            <w:r w:rsidRPr="00D25748">
              <w:rPr>
                <w:rStyle w:val="Hyperlink"/>
                <w:noProof/>
              </w:rPr>
              <w:t>Problem Statement</w:t>
            </w:r>
            <w:r>
              <w:rPr>
                <w:noProof/>
                <w:webHidden/>
              </w:rPr>
              <w:tab/>
            </w:r>
            <w:r>
              <w:rPr>
                <w:noProof/>
                <w:webHidden/>
              </w:rPr>
              <w:fldChar w:fldCharType="begin"/>
            </w:r>
            <w:r>
              <w:rPr>
                <w:noProof/>
                <w:webHidden/>
              </w:rPr>
              <w:instrText xml:space="preserve"> PAGEREF _Toc512783066 \h </w:instrText>
            </w:r>
            <w:r>
              <w:rPr>
                <w:noProof/>
                <w:webHidden/>
              </w:rPr>
            </w:r>
            <w:r>
              <w:rPr>
                <w:noProof/>
                <w:webHidden/>
              </w:rPr>
              <w:fldChar w:fldCharType="separate"/>
            </w:r>
            <w:r>
              <w:rPr>
                <w:noProof/>
                <w:webHidden/>
              </w:rPr>
              <w:t>2</w:t>
            </w:r>
            <w:r>
              <w:rPr>
                <w:noProof/>
                <w:webHidden/>
              </w:rPr>
              <w:fldChar w:fldCharType="end"/>
            </w:r>
          </w:hyperlink>
        </w:p>
        <w:p w14:paraId="74923B4A" w14:textId="7A6FB2F6" w:rsidR="00436CEF" w:rsidRDefault="00436CEF">
          <w:pPr>
            <w:pStyle w:val="TOC2"/>
            <w:tabs>
              <w:tab w:val="left" w:pos="660"/>
              <w:tab w:val="right" w:leader="dot" w:pos="9350"/>
            </w:tabs>
            <w:rPr>
              <w:noProof/>
            </w:rPr>
          </w:pPr>
          <w:hyperlink w:anchor="_Toc512783067" w:history="1">
            <w:r w:rsidRPr="00D25748">
              <w:rPr>
                <w:rStyle w:val="Hyperlink"/>
                <w:noProof/>
              </w:rPr>
              <w:t>a.</w:t>
            </w:r>
            <w:r>
              <w:rPr>
                <w:noProof/>
              </w:rPr>
              <w:tab/>
            </w:r>
            <w:r w:rsidRPr="00D25748">
              <w:rPr>
                <w:rStyle w:val="Hyperlink"/>
                <w:noProof/>
              </w:rPr>
              <w:t>Introduction</w:t>
            </w:r>
            <w:r>
              <w:rPr>
                <w:noProof/>
                <w:webHidden/>
              </w:rPr>
              <w:tab/>
            </w:r>
            <w:r>
              <w:rPr>
                <w:noProof/>
                <w:webHidden/>
              </w:rPr>
              <w:fldChar w:fldCharType="begin"/>
            </w:r>
            <w:r>
              <w:rPr>
                <w:noProof/>
                <w:webHidden/>
              </w:rPr>
              <w:instrText xml:space="preserve"> PAGEREF _Toc512783067 \h </w:instrText>
            </w:r>
            <w:r>
              <w:rPr>
                <w:noProof/>
                <w:webHidden/>
              </w:rPr>
            </w:r>
            <w:r>
              <w:rPr>
                <w:noProof/>
                <w:webHidden/>
              </w:rPr>
              <w:fldChar w:fldCharType="separate"/>
            </w:r>
            <w:r>
              <w:rPr>
                <w:noProof/>
                <w:webHidden/>
              </w:rPr>
              <w:t>2</w:t>
            </w:r>
            <w:r>
              <w:rPr>
                <w:noProof/>
                <w:webHidden/>
              </w:rPr>
              <w:fldChar w:fldCharType="end"/>
            </w:r>
          </w:hyperlink>
        </w:p>
        <w:p w14:paraId="28F97D3F" w14:textId="32060B97" w:rsidR="00436CEF" w:rsidRDefault="00436CEF">
          <w:pPr>
            <w:pStyle w:val="TOC2"/>
            <w:tabs>
              <w:tab w:val="left" w:pos="660"/>
              <w:tab w:val="right" w:leader="dot" w:pos="9350"/>
            </w:tabs>
            <w:rPr>
              <w:noProof/>
            </w:rPr>
          </w:pPr>
          <w:hyperlink w:anchor="_Toc512783068" w:history="1">
            <w:r w:rsidRPr="00D25748">
              <w:rPr>
                <w:rStyle w:val="Hyperlink"/>
                <w:noProof/>
              </w:rPr>
              <w:t>b.</w:t>
            </w:r>
            <w:r>
              <w:rPr>
                <w:noProof/>
              </w:rPr>
              <w:tab/>
            </w:r>
            <w:r w:rsidRPr="00D25748">
              <w:rPr>
                <w:rStyle w:val="Hyperlink"/>
                <w:noProof/>
              </w:rPr>
              <w:t>Case Description</w:t>
            </w:r>
            <w:r>
              <w:rPr>
                <w:noProof/>
                <w:webHidden/>
              </w:rPr>
              <w:tab/>
            </w:r>
            <w:r>
              <w:rPr>
                <w:noProof/>
                <w:webHidden/>
              </w:rPr>
              <w:fldChar w:fldCharType="begin"/>
            </w:r>
            <w:r>
              <w:rPr>
                <w:noProof/>
                <w:webHidden/>
              </w:rPr>
              <w:instrText xml:space="preserve"> PAGEREF _Toc512783068 \h </w:instrText>
            </w:r>
            <w:r>
              <w:rPr>
                <w:noProof/>
                <w:webHidden/>
              </w:rPr>
            </w:r>
            <w:r>
              <w:rPr>
                <w:noProof/>
                <w:webHidden/>
              </w:rPr>
              <w:fldChar w:fldCharType="separate"/>
            </w:r>
            <w:r>
              <w:rPr>
                <w:noProof/>
                <w:webHidden/>
              </w:rPr>
              <w:t>2</w:t>
            </w:r>
            <w:r>
              <w:rPr>
                <w:noProof/>
                <w:webHidden/>
              </w:rPr>
              <w:fldChar w:fldCharType="end"/>
            </w:r>
          </w:hyperlink>
        </w:p>
        <w:p w14:paraId="06469B01" w14:textId="7F5F6F66" w:rsidR="00436CEF" w:rsidRDefault="00436CEF">
          <w:pPr>
            <w:pStyle w:val="TOC2"/>
            <w:tabs>
              <w:tab w:val="left" w:pos="660"/>
              <w:tab w:val="right" w:leader="dot" w:pos="9350"/>
            </w:tabs>
            <w:rPr>
              <w:noProof/>
            </w:rPr>
          </w:pPr>
          <w:hyperlink w:anchor="_Toc512783069" w:history="1">
            <w:r w:rsidRPr="00D25748">
              <w:rPr>
                <w:rStyle w:val="Hyperlink"/>
                <w:noProof/>
              </w:rPr>
              <w:t>c.</w:t>
            </w:r>
            <w:r>
              <w:rPr>
                <w:noProof/>
              </w:rPr>
              <w:tab/>
            </w:r>
            <w:r w:rsidRPr="00D25748">
              <w:rPr>
                <w:rStyle w:val="Hyperlink"/>
                <w:noProof/>
              </w:rPr>
              <w:t>Learning Goals</w:t>
            </w:r>
            <w:r>
              <w:rPr>
                <w:noProof/>
                <w:webHidden/>
              </w:rPr>
              <w:tab/>
            </w:r>
            <w:r>
              <w:rPr>
                <w:noProof/>
                <w:webHidden/>
              </w:rPr>
              <w:fldChar w:fldCharType="begin"/>
            </w:r>
            <w:r>
              <w:rPr>
                <w:noProof/>
                <w:webHidden/>
              </w:rPr>
              <w:instrText xml:space="preserve"> PAGEREF _Toc512783069 \h </w:instrText>
            </w:r>
            <w:r>
              <w:rPr>
                <w:noProof/>
                <w:webHidden/>
              </w:rPr>
            </w:r>
            <w:r>
              <w:rPr>
                <w:noProof/>
                <w:webHidden/>
              </w:rPr>
              <w:fldChar w:fldCharType="separate"/>
            </w:r>
            <w:r>
              <w:rPr>
                <w:noProof/>
                <w:webHidden/>
              </w:rPr>
              <w:t>3</w:t>
            </w:r>
            <w:r>
              <w:rPr>
                <w:noProof/>
                <w:webHidden/>
              </w:rPr>
              <w:fldChar w:fldCharType="end"/>
            </w:r>
          </w:hyperlink>
        </w:p>
        <w:p w14:paraId="5DB522EB" w14:textId="4507B263" w:rsidR="00436CEF" w:rsidRDefault="00436CEF">
          <w:pPr>
            <w:pStyle w:val="TOC1"/>
            <w:tabs>
              <w:tab w:val="left" w:pos="440"/>
              <w:tab w:val="right" w:leader="dot" w:pos="9350"/>
            </w:tabs>
            <w:rPr>
              <w:noProof/>
            </w:rPr>
          </w:pPr>
          <w:hyperlink w:anchor="_Toc512783070" w:history="1">
            <w:r w:rsidRPr="00D25748">
              <w:rPr>
                <w:rStyle w:val="Hyperlink"/>
                <w:noProof/>
              </w:rPr>
              <w:t>3.</w:t>
            </w:r>
            <w:r>
              <w:rPr>
                <w:noProof/>
              </w:rPr>
              <w:tab/>
            </w:r>
            <w:r w:rsidRPr="00D25748">
              <w:rPr>
                <w:rStyle w:val="Hyperlink"/>
                <w:noProof/>
              </w:rPr>
              <w:t>Development Framework</w:t>
            </w:r>
            <w:r>
              <w:rPr>
                <w:noProof/>
                <w:webHidden/>
              </w:rPr>
              <w:tab/>
            </w:r>
            <w:r>
              <w:rPr>
                <w:noProof/>
                <w:webHidden/>
              </w:rPr>
              <w:fldChar w:fldCharType="begin"/>
            </w:r>
            <w:r>
              <w:rPr>
                <w:noProof/>
                <w:webHidden/>
              </w:rPr>
              <w:instrText xml:space="preserve"> PAGEREF _Toc512783070 \h </w:instrText>
            </w:r>
            <w:r>
              <w:rPr>
                <w:noProof/>
                <w:webHidden/>
              </w:rPr>
            </w:r>
            <w:r>
              <w:rPr>
                <w:noProof/>
                <w:webHidden/>
              </w:rPr>
              <w:fldChar w:fldCharType="separate"/>
            </w:r>
            <w:r>
              <w:rPr>
                <w:noProof/>
                <w:webHidden/>
              </w:rPr>
              <w:t>3</w:t>
            </w:r>
            <w:r>
              <w:rPr>
                <w:noProof/>
                <w:webHidden/>
              </w:rPr>
              <w:fldChar w:fldCharType="end"/>
            </w:r>
          </w:hyperlink>
        </w:p>
        <w:p w14:paraId="09097BFF" w14:textId="2690F70B" w:rsidR="00436CEF" w:rsidRDefault="00436CEF">
          <w:pPr>
            <w:pStyle w:val="TOC2"/>
            <w:tabs>
              <w:tab w:val="left" w:pos="660"/>
              <w:tab w:val="right" w:leader="dot" w:pos="9350"/>
            </w:tabs>
            <w:rPr>
              <w:noProof/>
            </w:rPr>
          </w:pPr>
          <w:hyperlink w:anchor="_Toc512783071" w:history="1">
            <w:r w:rsidRPr="00D25748">
              <w:rPr>
                <w:rStyle w:val="Hyperlink"/>
                <w:noProof/>
              </w:rPr>
              <w:t>a.</w:t>
            </w:r>
            <w:r>
              <w:rPr>
                <w:noProof/>
              </w:rPr>
              <w:tab/>
            </w:r>
            <w:r w:rsidRPr="00D25748">
              <w:rPr>
                <w:rStyle w:val="Hyperlink"/>
                <w:noProof/>
              </w:rPr>
              <w:t>Pros</w:t>
            </w:r>
            <w:r>
              <w:rPr>
                <w:noProof/>
                <w:webHidden/>
              </w:rPr>
              <w:tab/>
            </w:r>
            <w:r>
              <w:rPr>
                <w:noProof/>
                <w:webHidden/>
              </w:rPr>
              <w:fldChar w:fldCharType="begin"/>
            </w:r>
            <w:r>
              <w:rPr>
                <w:noProof/>
                <w:webHidden/>
              </w:rPr>
              <w:instrText xml:space="preserve"> PAGEREF _Toc512783071 \h </w:instrText>
            </w:r>
            <w:r>
              <w:rPr>
                <w:noProof/>
                <w:webHidden/>
              </w:rPr>
            </w:r>
            <w:r>
              <w:rPr>
                <w:noProof/>
                <w:webHidden/>
              </w:rPr>
              <w:fldChar w:fldCharType="separate"/>
            </w:r>
            <w:r>
              <w:rPr>
                <w:noProof/>
                <w:webHidden/>
              </w:rPr>
              <w:t>4</w:t>
            </w:r>
            <w:r>
              <w:rPr>
                <w:noProof/>
                <w:webHidden/>
              </w:rPr>
              <w:fldChar w:fldCharType="end"/>
            </w:r>
          </w:hyperlink>
        </w:p>
        <w:p w14:paraId="4BE6AB52" w14:textId="33F45004" w:rsidR="00436CEF" w:rsidRDefault="00436CEF">
          <w:pPr>
            <w:pStyle w:val="TOC2"/>
            <w:tabs>
              <w:tab w:val="left" w:pos="660"/>
              <w:tab w:val="right" w:leader="dot" w:pos="9350"/>
            </w:tabs>
            <w:rPr>
              <w:noProof/>
            </w:rPr>
          </w:pPr>
          <w:hyperlink w:anchor="_Toc512783072" w:history="1">
            <w:r w:rsidRPr="00D25748">
              <w:rPr>
                <w:rStyle w:val="Hyperlink"/>
                <w:noProof/>
              </w:rPr>
              <w:t>b.</w:t>
            </w:r>
            <w:r>
              <w:rPr>
                <w:noProof/>
              </w:rPr>
              <w:tab/>
            </w:r>
            <w:r w:rsidRPr="00D25748">
              <w:rPr>
                <w:rStyle w:val="Hyperlink"/>
                <w:noProof/>
              </w:rPr>
              <w:t>Cons</w:t>
            </w:r>
            <w:r>
              <w:rPr>
                <w:noProof/>
                <w:webHidden/>
              </w:rPr>
              <w:tab/>
            </w:r>
            <w:r>
              <w:rPr>
                <w:noProof/>
                <w:webHidden/>
              </w:rPr>
              <w:fldChar w:fldCharType="begin"/>
            </w:r>
            <w:r>
              <w:rPr>
                <w:noProof/>
                <w:webHidden/>
              </w:rPr>
              <w:instrText xml:space="preserve"> PAGEREF _Toc512783072 \h </w:instrText>
            </w:r>
            <w:r>
              <w:rPr>
                <w:noProof/>
                <w:webHidden/>
              </w:rPr>
            </w:r>
            <w:r>
              <w:rPr>
                <w:noProof/>
                <w:webHidden/>
              </w:rPr>
              <w:fldChar w:fldCharType="separate"/>
            </w:r>
            <w:r>
              <w:rPr>
                <w:noProof/>
                <w:webHidden/>
              </w:rPr>
              <w:t>4</w:t>
            </w:r>
            <w:r>
              <w:rPr>
                <w:noProof/>
                <w:webHidden/>
              </w:rPr>
              <w:fldChar w:fldCharType="end"/>
            </w:r>
          </w:hyperlink>
        </w:p>
        <w:p w14:paraId="6B473FC7" w14:textId="70AB9BB9" w:rsidR="00436CEF" w:rsidRDefault="00436CEF">
          <w:pPr>
            <w:pStyle w:val="TOC1"/>
            <w:tabs>
              <w:tab w:val="left" w:pos="440"/>
              <w:tab w:val="right" w:leader="dot" w:pos="9350"/>
            </w:tabs>
            <w:rPr>
              <w:noProof/>
            </w:rPr>
          </w:pPr>
          <w:hyperlink w:anchor="_Toc512783073" w:history="1">
            <w:r w:rsidRPr="00D25748">
              <w:rPr>
                <w:rStyle w:val="Hyperlink"/>
                <w:noProof/>
              </w:rPr>
              <w:t>4.</w:t>
            </w:r>
            <w:r>
              <w:rPr>
                <w:noProof/>
              </w:rPr>
              <w:tab/>
            </w:r>
            <w:r w:rsidRPr="00D25748">
              <w:rPr>
                <w:rStyle w:val="Hyperlink"/>
                <w:noProof/>
              </w:rPr>
              <w:t>Development Process</w:t>
            </w:r>
            <w:r>
              <w:rPr>
                <w:noProof/>
                <w:webHidden/>
              </w:rPr>
              <w:tab/>
            </w:r>
            <w:r>
              <w:rPr>
                <w:noProof/>
                <w:webHidden/>
              </w:rPr>
              <w:fldChar w:fldCharType="begin"/>
            </w:r>
            <w:r>
              <w:rPr>
                <w:noProof/>
                <w:webHidden/>
              </w:rPr>
              <w:instrText xml:space="preserve"> PAGEREF _Toc512783073 \h </w:instrText>
            </w:r>
            <w:r>
              <w:rPr>
                <w:noProof/>
                <w:webHidden/>
              </w:rPr>
            </w:r>
            <w:r>
              <w:rPr>
                <w:noProof/>
                <w:webHidden/>
              </w:rPr>
              <w:fldChar w:fldCharType="separate"/>
            </w:r>
            <w:r>
              <w:rPr>
                <w:noProof/>
                <w:webHidden/>
              </w:rPr>
              <w:t>4</w:t>
            </w:r>
            <w:r>
              <w:rPr>
                <w:noProof/>
                <w:webHidden/>
              </w:rPr>
              <w:fldChar w:fldCharType="end"/>
            </w:r>
          </w:hyperlink>
        </w:p>
        <w:p w14:paraId="2766B114" w14:textId="0FAA22FB" w:rsidR="00436CEF" w:rsidRDefault="00436CEF">
          <w:pPr>
            <w:pStyle w:val="TOC2"/>
            <w:tabs>
              <w:tab w:val="left" w:pos="660"/>
              <w:tab w:val="right" w:leader="dot" w:pos="9350"/>
            </w:tabs>
            <w:rPr>
              <w:noProof/>
            </w:rPr>
          </w:pPr>
          <w:hyperlink w:anchor="_Toc512783074" w:history="1">
            <w:r w:rsidRPr="00D25748">
              <w:rPr>
                <w:rStyle w:val="Hyperlink"/>
                <w:noProof/>
              </w:rPr>
              <w:t>a.</w:t>
            </w:r>
            <w:r>
              <w:rPr>
                <w:noProof/>
              </w:rPr>
              <w:tab/>
            </w:r>
            <w:r w:rsidRPr="00D25748">
              <w:rPr>
                <w:rStyle w:val="Hyperlink"/>
                <w:noProof/>
              </w:rPr>
              <w:t>Data Acquisition</w:t>
            </w:r>
            <w:r>
              <w:rPr>
                <w:noProof/>
                <w:webHidden/>
              </w:rPr>
              <w:tab/>
            </w:r>
            <w:r>
              <w:rPr>
                <w:noProof/>
                <w:webHidden/>
              </w:rPr>
              <w:fldChar w:fldCharType="begin"/>
            </w:r>
            <w:r>
              <w:rPr>
                <w:noProof/>
                <w:webHidden/>
              </w:rPr>
              <w:instrText xml:space="preserve"> PAGEREF _Toc512783074 \h </w:instrText>
            </w:r>
            <w:r>
              <w:rPr>
                <w:noProof/>
                <w:webHidden/>
              </w:rPr>
            </w:r>
            <w:r>
              <w:rPr>
                <w:noProof/>
                <w:webHidden/>
              </w:rPr>
              <w:fldChar w:fldCharType="separate"/>
            </w:r>
            <w:r>
              <w:rPr>
                <w:noProof/>
                <w:webHidden/>
              </w:rPr>
              <w:t>4</w:t>
            </w:r>
            <w:r>
              <w:rPr>
                <w:noProof/>
                <w:webHidden/>
              </w:rPr>
              <w:fldChar w:fldCharType="end"/>
            </w:r>
          </w:hyperlink>
        </w:p>
        <w:p w14:paraId="29A40271" w14:textId="3AA160DC" w:rsidR="00436CEF" w:rsidRDefault="00436CEF">
          <w:pPr>
            <w:pStyle w:val="TOC2"/>
            <w:tabs>
              <w:tab w:val="left" w:pos="660"/>
              <w:tab w:val="right" w:leader="dot" w:pos="9350"/>
            </w:tabs>
            <w:rPr>
              <w:noProof/>
            </w:rPr>
          </w:pPr>
          <w:hyperlink w:anchor="_Toc512783075" w:history="1">
            <w:r w:rsidRPr="00D25748">
              <w:rPr>
                <w:rStyle w:val="Hyperlink"/>
                <w:noProof/>
              </w:rPr>
              <w:t>b.</w:t>
            </w:r>
            <w:r>
              <w:rPr>
                <w:noProof/>
              </w:rPr>
              <w:tab/>
            </w:r>
            <w:r w:rsidRPr="00D25748">
              <w:rPr>
                <w:rStyle w:val="Hyperlink"/>
                <w:noProof/>
              </w:rPr>
              <w:t>Data Wrangling</w:t>
            </w:r>
            <w:r>
              <w:rPr>
                <w:noProof/>
                <w:webHidden/>
              </w:rPr>
              <w:tab/>
            </w:r>
            <w:r>
              <w:rPr>
                <w:noProof/>
                <w:webHidden/>
              </w:rPr>
              <w:fldChar w:fldCharType="begin"/>
            </w:r>
            <w:r>
              <w:rPr>
                <w:noProof/>
                <w:webHidden/>
              </w:rPr>
              <w:instrText xml:space="preserve"> PAGEREF _Toc512783075 \h </w:instrText>
            </w:r>
            <w:r>
              <w:rPr>
                <w:noProof/>
                <w:webHidden/>
              </w:rPr>
            </w:r>
            <w:r>
              <w:rPr>
                <w:noProof/>
                <w:webHidden/>
              </w:rPr>
              <w:fldChar w:fldCharType="separate"/>
            </w:r>
            <w:r>
              <w:rPr>
                <w:noProof/>
                <w:webHidden/>
              </w:rPr>
              <w:t>4</w:t>
            </w:r>
            <w:r>
              <w:rPr>
                <w:noProof/>
                <w:webHidden/>
              </w:rPr>
              <w:fldChar w:fldCharType="end"/>
            </w:r>
          </w:hyperlink>
        </w:p>
        <w:p w14:paraId="13FE690B" w14:textId="504A89FE" w:rsidR="00436CEF" w:rsidRDefault="00436CEF">
          <w:pPr>
            <w:pStyle w:val="TOC2"/>
            <w:tabs>
              <w:tab w:val="left" w:pos="660"/>
              <w:tab w:val="right" w:leader="dot" w:pos="9350"/>
            </w:tabs>
            <w:rPr>
              <w:noProof/>
            </w:rPr>
          </w:pPr>
          <w:hyperlink w:anchor="_Toc512783076" w:history="1">
            <w:r w:rsidRPr="00D25748">
              <w:rPr>
                <w:rStyle w:val="Hyperlink"/>
                <w:noProof/>
              </w:rPr>
              <w:t>c.</w:t>
            </w:r>
            <w:r>
              <w:rPr>
                <w:noProof/>
              </w:rPr>
              <w:tab/>
            </w:r>
            <w:r w:rsidRPr="00D25748">
              <w:rPr>
                <w:rStyle w:val="Hyperlink"/>
                <w:noProof/>
              </w:rPr>
              <w:t>Descriptive Analysis</w:t>
            </w:r>
            <w:r>
              <w:rPr>
                <w:noProof/>
                <w:webHidden/>
              </w:rPr>
              <w:tab/>
            </w:r>
            <w:r>
              <w:rPr>
                <w:noProof/>
                <w:webHidden/>
              </w:rPr>
              <w:fldChar w:fldCharType="begin"/>
            </w:r>
            <w:r>
              <w:rPr>
                <w:noProof/>
                <w:webHidden/>
              </w:rPr>
              <w:instrText xml:space="preserve"> PAGEREF _Toc512783076 \h </w:instrText>
            </w:r>
            <w:r>
              <w:rPr>
                <w:noProof/>
                <w:webHidden/>
              </w:rPr>
            </w:r>
            <w:r>
              <w:rPr>
                <w:noProof/>
                <w:webHidden/>
              </w:rPr>
              <w:fldChar w:fldCharType="separate"/>
            </w:r>
            <w:r>
              <w:rPr>
                <w:noProof/>
                <w:webHidden/>
              </w:rPr>
              <w:t>4</w:t>
            </w:r>
            <w:r>
              <w:rPr>
                <w:noProof/>
                <w:webHidden/>
              </w:rPr>
              <w:fldChar w:fldCharType="end"/>
            </w:r>
          </w:hyperlink>
        </w:p>
        <w:p w14:paraId="2210831F" w14:textId="0C7328F7" w:rsidR="00436CEF" w:rsidRDefault="00436CEF">
          <w:pPr>
            <w:pStyle w:val="TOC2"/>
            <w:tabs>
              <w:tab w:val="left" w:pos="660"/>
              <w:tab w:val="right" w:leader="dot" w:pos="9350"/>
            </w:tabs>
            <w:rPr>
              <w:noProof/>
            </w:rPr>
          </w:pPr>
          <w:hyperlink w:anchor="_Toc512783077" w:history="1">
            <w:r w:rsidRPr="00D25748">
              <w:rPr>
                <w:rStyle w:val="Hyperlink"/>
                <w:noProof/>
              </w:rPr>
              <w:t>d.</w:t>
            </w:r>
            <w:r>
              <w:rPr>
                <w:noProof/>
              </w:rPr>
              <w:tab/>
            </w:r>
            <w:r w:rsidRPr="00D25748">
              <w:rPr>
                <w:rStyle w:val="Hyperlink"/>
                <w:noProof/>
              </w:rPr>
              <w:t>Diagnostic Analysis</w:t>
            </w:r>
            <w:r>
              <w:rPr>
                <w:noProof/>
                <w:webHidden/>
              </w:rPr>
              <w:tab/>
            </w:r>
            <w:r>
              <w:rPr>
                <w:noProof/>
                <w:webHidden/>
              </w:rPr>
              <w:fldChar w:fldCharType="begin"/>
            </w:r>
            <w:r>
              <w:rPr>
                <w:noProof/>
                <w:webHidden/>
              </w:rPr>
              <w:instrText xml:space="preserve"> PAGEREF _Toc512783077 \h </w:instrText>
            </w:r>
            <w:r>
              <w:rPr>
                <w:noProof/>
                <w:webHidden/>
              </w:rPr>
            </w:r>
            <w:r>
              <w:rPr>
                <w:noProof/>
                <w:webHidden/>
              </w:rPr>
              <w:fldChar w:fldCharType="separate"/>
            </w:r>
            <w:r>
              <w:rPr>
                <w:noProof/>
                <w:webHidden/>
              </w:rPr>
              <w:t>4</w:t>
            </w:r>
            <w:r>
              <w:rPr>
                <w:noProof/>
                <w:webHidden/>
              </w:rPr>
              <w:fldChar w:fldCharType="end"/>
            </w:r>
          </w:hyperlink>
        </w:p>
        <w:p w14:paraId="6E82F19C" w14:textId="087B9B9F" w:rsidR="00436CEF" w:rsidRDefault="00436CEF">
          <w:pPr>
            <w:pStyle w:val="TOC2"/>
            <w:tabs>
              <w:tab w:val="left" w:pos="660"/>
              <w:tab w:val="right" w:leader="dot" w:pos="9350"/>
            </w:tabs>
            <w:rPr>
              <w:noProof/>
            </w:rPr>
          </w:pPr>
          <w:hyperlink w:anchor="_Toc512783078" w:history="1">
            <w:r w:rsidRPr="00D25748">
              <w:rPr>
                <w:rStyle w:val="Hyperlink"/>
                <w:noProof/>
              </w:rPr>
              <w:t>e.</w:t>
            </w:r>
            <w:r>
              <w:rPr>
                <w:noProof/>
              </w:rPr>
              <w:tab/>
            </w:r>
            <w:r w:rsidRPr="00D25748">
              <w:rPr>
                <w:rStyle w:val="Hyperlink"/>
                <w:noProof/>
              </w:rPr>
              <w:t>Predictive Analysis</w:t>
            </w:r>
            <w:r>
              <w:rPr>
                <w:noProof/>
                <w:webHidden/>
              </w:rPr>
              <w:tab/>
            </w:r>
            <w:r>
              <w:rPr>
                <w:noProof/>
                <w:webHidden/>
              </w:rPr>
              <w:fldChar w:fldCharType="begin"/>
            </w:r>
            <w:r>
              <w:rPr>
                <w:noProof/>
                <w:webHidden/>
              </w:rPr>
              <w:instrText xml:space="preserve"> PAGEREF _Toc512783078 \h </w:instrText>
            </w:r>
            <w:r>
              <w:rPr>
                <w:noProof/>
                <w:webHidden/>
              </w:rPr>
            </w:r>
            <w:r>
              <w:rPr>
                <w:noProof/>
                <w:webHidden/>
              </w:rPr>
              <w:fldChar w:fldCharType="separate"/>
            </w:r>
            <w:r>
              <w:rPr>
                <w:noProof/>
                <w:webHidden/>
              </w:rPr>
              <w:t>4</w:t>
            </w:r>
            <w:r>
              <w:rPr>
                <w:noProof/>
                <w:webHidden/>
              </w:rPr>
              <w:fldChar w:fldCharType="end"/>
            </w:r>
          </w:hyperlink>
        </w:p>
        <w:p w14:paraId="307BD41A" w14:textId="3D66FE62" w:rsidR="00436CEF" w:rsidRDefault="00436CEF">
          <w:pPr>
            <w:pStyle w:val="TOC1"/>
            <w:tabs>
              <w:tab w:val="left" w:pos="440"/>
              <w:tab w:val="right" w:leader="dot" w:pos="9350"/>
            </w:tabs>
            <w:rPr>
              <w:noProof/>
            </w:rPr>
          </w:pPr>
          <w:hyperlink w:anchor="_Toc512783079" w:history="1">
            <w:r w:rsidRPr="00D25748">
              <w:rPr>
                <w:rStyle w:val="Hyperlink"/>
                <w:noProof/>
              </w:rPr>
              <w:t>5.</w:t>
            </w:r>
            <w:r>
              <w:rPr>
                <w:noProof/>
              </w:rPr>
              <w:tab/>
            </w:r>
            <w:r w:rsidRPr="00D25748">
              <w:rPr>
                <w:rStyle w:val="Hyperlink"/>
                <w:noProof/>
              </w:rPr>
              <w:t>Conclusion</w:t>
            </w:r>
            <w:r>
              <w:rPr>
                <w:noProof/>
                <w:webHidden/>
              </w:rPr>
              <w:tab/>
            </w:r>
            <w:r>
              <w:rPr>
                <w:noProof/>
                <w:webHidden/>
              </w:rPr>
              <w:fldChar w:fldCharType="begin"/>
            </w:r>
            <w:r>
              <w:rPr>
                <w:noProof/>
                <w:webHidden/>
              </w:rPr>
              <w:instrText xml:space="preserve"> PAGEREF _Toc512783079 \h </w:instrText>
            </w:r>
            <w:r>
              <w:rPr>
                <w:noProof/>
                <w:webHidden/>
              </w:rPr>
            </w:r>
            <w:r>
              <w:rPr>
                <w:noProof/>
                <w:webHidden/>
              </w:rPr>
              <w:fldChar w:fldCharType="separate"/>
            </w:r>
            <w:r>
              <w:rPr>
                <w:noProof/>
                <w:webHidden/>
              </w:rPr>
              <w:t>4</w:t>
            </w:r>
            <w:r>
              <w:rPr>
                <w:noProof/>
                <w:webHidden/>
              </w:rPr>
              <w:fldChar w:fldCharType="end"/>
            </w:r>
          </w:hyperlink>
        </w:p>
        <w:p w14:paraId="1984A89D" w14:textId="3073209C" w:rsidR="00436CEF" w:rsidRDefault="00436CEF">
          <w:pPr>
            <w:pStyle w:val="TOC2"/>
            <w:tabs>
              <w:tab w:val="left" w:pos="660"/>
              <w:tab w:val="right" w:leader="dot" w:pos="9350"/>
            </w:tabs>
            <w:rPr>
              <w:noProof/>
            </w:rPr>
          </w:pPr>
          <w:hyperlink w:anchor="_Toc512783080" w:history="1">
            <w:r w:rsidRPr="00D25748">
              <w:rPr>
                <w:rStyle w:val="Hyperlink"/>
                <w:noProof/>
              </w:rPr>
              <w:t>a.</w:t>
            </w:r>
            <w:r>
              <w:rPr>
                <w:noProof/>
              </w:rPr>
              <w:tab/>
            </w:r>
            <w:r w:rsidRPr="00D25748">
              <w:rPr>
                <w:rStyle w:val="Hyperlink"/>
                <w:noProof/>
              </w:rPr>
              <w:t>Denouement</w:t>
            </w:r>
            <w:r>
              <w:rPr>
                <w:noProof/>
                <w:webHidden/>
              </w:rPr>
              <w:tab/>
            </w:r>
            <w:r>
              <w:rPr>
                <w:noProof/>
                <w:webHidden/>
              </w:rPr>
              <w:fldChar w:fldCharType="begin"/>
            </w:r>
            <w:r>
              <w:rPr>
                <w:noProof/>
                <w:webHidden/>
              </w:rPr>
              <w:instrText xml:space="preserve"> PAGEREF _Toc512783080 \h </w:instrText>
            </w:r>
            <w:r>
              <w:rPr>
                <w:noProof/>
                <w:webHidden/>
              </w:rPr>
            </w:r>
            <w:r>
              <w:rPr>
                <w:noProof/>
                <w:webHidden/>
              </w:rPr>
              <w:fldChar w:fldCharType="separate"/>
            </w:r>
            <w:r>
              <w:rPr>
                <w:noProof/>
                <w:webHidden/>
              </w:rPr>
              <w:t>4</w:t>
            </w:r>
            <w:r>
              <w:rPr>
                <w:noProof/>
                <w:webHidden/>
              </w:rPr>
              <w:fldChar w:fldCharType="end"/>
            </w:r>
          </w:hyperlink>
        </w:p>
        <w:p w14:paraId="1145473C" w14:textId="16BC98C4" w:rsidR="00436CEF" w:rsidRDefault="00436CEF">
          <w:pPr>
            <w:pStyle w:val="TOC2"/>
            <w:tabs>
              <w:tab w:val="left" w:pos="660"/>
              <w:tab w:val="right" w:leader="dot" w:pos="9350"/>
            </w:tabs>
            <w:rPr>
              <w:noProof/>
            </w:rPr>
          </w:pPr>
          <w:hyperlink w:anchor="_Toc512783081" w:history="1">
            <w:r w:rsidRPr="00D25748">
              <w:rPr>
                <w:rStyle w:val="Hyperlink"/>
                <w:noProof/>
              </w:rPr>
              <w:t>b.</w:t>
            </w:r>
            <w:r>
              <w:rPr>
                <w:noProof/>
              </w:rPr>
              <w:tab/>
            </w:r>
            <w:r w:rsidRPr="00D25748">
              <w:rPr>
                <w:rStyle w:val="Hyperlink"/>
                <w:noProof/>
              </w:rPr>
              <w:t>References</w:t>
            </w:r>
            <w:r>
              <w:rPr>
                <w:noProof/>
                <w:webHidden/>
              </w:rPr>
              <w:tab/>
            </w:r>
            <w:r>
              <w:rPr>
                <w:noProof/>
                <w:webHidden/>
              </w:rPr>
              <w:fldChar w:fldCharType="begin"/>
            </w:r>
            <w:r>
              <w:rPr>
                <w:noProof/>
                <w:webHidden/>
              </w:rPr>
              <w:instrText xml:space="preserve"> PAGEREF _Toc512783081 \h </w:instrText>
            </w:r>
            <w:r>
              <w:rPr>
                <w:noProof/>
                <w:webHidden/>
              </w:rPr>
            </w:r>
            <w:r>
              <w:rPr>
                <w:noProof/>
                <w:webHidden/>
              </w:rPr>
              <w:fldChar w:fldCharType="separate"/>
            </w:r>
            <w:r>
              <w:rPr>
                <w:noProof/>
                <w:webHidden/>
              </w:rPr>
              <w:t>4</w:t>
            </w:r>
            <w:r>
              <w:rPr>
                <w:noProof/>
                <w:webHidden/>
              </w:rPr>
              <w:fldChar w:fldCharType="end"/>
            </w:r>
          </w:hyperlink>
        </w:p>
        <w:p w14:paraId="3229180F" w14:textId="0D62D5C5" w:rsidR="00436CEF" w:rsidRDefault="00436CEF">
          <w:r>
            <w:rPr>
              <w:b/>
              <w:bCs/>
              <w:noProof/>
            </w:rPr>
            <w:fldChar w:fldCharType="end"/>
          </w:r>
        </w:p>
      </w:sdtContent>
    </w:sdt>
    <w:p w14:paraId="0D2AFAF9" w14:textId="77777777" w:rsidR="00890E79" w:rsidRPr="00B15178" w:rsidRDefault="00890E79" w:rsidP="00890E79">
      <w:pPr>
        <w:pStyle w:val="Heading1"/>
        <w:numPr>
          <w:ilvl w:val="0"/>
          <w:numId w:val="2"/>
        </w:numPr>
        <w:rPr>
          <w:rFonts w:ascii="Arial" w:hAnsi="Arial" w:cs="Arial"/>
          <w:sz w:val="24"/>
          <w:szCs w:val="24"/>
        </w:rPr>
      </w:pPr>
      <w:bookmarkStart w:id="1" w:name="_Toc512783065"/>
      <w:r w:rsidRPr="00B15178">
        <w:rPr>
          <w:rFonts w:ascii="Arial" w:hAnsi="Arial" w:cs="Arial"/>
          <w:sz w:val="24"/>
          <w:szCs w:val="24"/>
        </w:rPr>
        <w:t>Introduction</w:t>
      </w:r>
      <w:bookmarkEnd w:id="1"/>
    </w:p>
    <w:p w14:paraId="44EACC31" w14:textId="77777777" w:rsidR="009175F7" w:rsidRPr="00B15178" w:rsidRDefault="009175F7" w:rsidP="00D81452">
      <w:pPr>
        <w:ind w:firstLine="360"/>
        <w:jc w:val="both"/>
      </w:pPr>
      <w:r w:rsidRPr="00B15178">
        <w:t xml:space="preserve">This document summarizes the collaboration of Group 2 for the </w:t>
      </w:r>
      <w:r w:rsidRPr="00B15178">
        <w:t>Big Data specialization</w:t>
      </w:r>
      <w:r w:rsidRPr="00B15178">
        <w:t xml:space="preserve"> exam of the </w:t>
      </w:r>
      <w:r w:rsidRPr="00B15178">
        <w:t>4</w:t>
      </w:r>
      <w:r w:rsidRPr="00B15178">
        <w:rPr>
          <w:vertAlign w:val="superscript"/>
        </w:rPr>
        <w:t>th</w:t>
      </w:r>
      <w:r w:rsidRPr="00B15178">
        <w:t xml:space="preserve"> S</w:t>
      </w:r>
      <w:r w:rsidR="00A20E41" w:rsidRPr="00B15178">
        <w:t>emester. The group consists of 2 members of 2</w:t>
      </w:r>
      <w:r w:rsidRPr="00B15178">
        <w:t xml:space="preserve">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r w:rsidR="00D81452" w:rsidRPr="00B15178">
        <w:t>, be it project or working regulations</w:t>
      </w:r>
      <w:r w:rsidRPr="00B15178">
        <w:t xml:space="preserve">. </w:t>
      </w:r>
    </w:p>
    <w:p w14:paraId="7EA8544E" w14:textId="77777777" w:rsidR="00325A01" w:rsidRPr="00B15178" w:rsidRDefault="00890E79" w:rsidP="00325A01">
      <w:pPr>
        <w:pStyle w:val="Heading1"/>
        <w:numPr>
          <w:ilvl w:val="0"/>
          <w:numId w:val="2"/>
        </w:numPr>
        <w:rPr>
          <w:rFonts w:ascii="Arial" w:hAnsi="Arial" w:cs="Arial"/>
          <w:sz w:val="24"/>
          <w:szCs w:val="24"/>
        </w:rPr>
      </w:pPr>
      <w:bookmarkStart w:id="2" w:name="_Toc512783066"/>
      <w:r w:rsidRPr="00B15178">
        <w:rPr>
          <w:rFonts w:ascii="Arial" w:hAnsi="Arial" w:cs="Arial"/>
          <w:sz w:val="24"/>
          <w:szCs w:val="24"/>
        </w:rPr>
        <w:t>Problem Statement</w:t>
      </w:r>
      <w:bookmarkEnd w:id="2"/>
    </w:p>
    <w:p w14:paraId="1AB732BE" w14:textId="77777777" w:rsidR="00325A01" w:rsidRPr="00B15178" w:rsidRDefault="00325A01" w:rsidP="00325A01">
      <w:pPr>
        <w:pStyle w:val="Heading2"/>
        <w:numPr>
          <w:ilvl w:val="0"/>
          <w:numId w:val="6"/>
        </w:numPr>
        <w:rPr>
          <w:rFonts w:ascii="Arial" w:hAnsi="Arial" w:cs="Arial"/>
          <w:sz w:val="24"/>
          <w:szCs w:val="24"/>
        </w:rPr>
      </w:pPr>
      <w:bookmarkStart w:id="3" w:name="_Toc512783067"/>
      <w:commentRangeStart w:id="4"/>
      <w:r w:rsidRPr="00B15178">
        <w:rPr>
          <w:rFonts w:ascii="Arial" w:hAnsi="Arial" w:cs="Arial"/>
          <w:sz w:val="24"/>
          <w:szCs w:val="24"/>
        </w:rPr>
        <w:t>Introduction</w:t>
      </w:r>
      <w:commentRangeEnd w:id="4"/>
      <w:r w:rsidR="002B4241">
        <w:rPr>
          <w:rStyle w:val="CommentReference"/>
          <w:rFonts w:asciiTheme="minorHAnsi" w:eastAsiaTheme="minorHAnsi" w:hAnsiTheme="minorHAnsi" w:cstheme="minorBidi"/>
          <w:color w:val="auto"/>
        </w:rPr>
        <w:commentReference w:id="4"/>
      </w:r>
      <w:bookmarkEnd w:id="3"/>
    </w:p>
    <w:p w14:paraId="012266FD" w14:textId="77777777" w:rsidR="00C8696D" w:rsidRPr="00B15178" w:rsidRDefault="00C8696D" w:rsidP="00C8696D">
      <w:pPr>
        <w:ind w:firstLine="360"/>
      </w:pPr>
      <w:r w:rsidRPr="00CF5594">
        <w:rPr>
          <w:highlight w:val="yellow"/>
        </w:rPr>
        <w:t>The purpose of this project is</w:t>
      </w:r>
      <w:r w:rsidRPr="00CF5594">
        <w:rPr>
          <w:highlight w:val="yellow"/>
        </w:rPr>
        <w:t xml:space="preserve"> </w:t>
      </w:r>
      <w:r w:rsidRPr="00CF5594">
        <w:rPr>
          <w:highlight w:val="yellow"/>
        </w:rPr>
        <w:t xml:space="preserve">creating a machine learning algorithm that </w:t>
      </w:r>
      <w:proofErr w:type="gramStart"/>
      <w:r w:rsidRPr="00CF5594">
        <w:rPr>
          <w:highlight w:val="yellow"/>
        </w:rPr>
        <w:t>is capable of predicting</w:t>
      </w:r>
      <w:proofErr w:type="gramEnd"/>
      <w:r w:rsidRPr="00CF5594">
        <w:rPr>
          <w:highlight w:val="yellow"/>
        </w:rPr>
        <w:t xml:space="preserve"> to a higher degree of accuracy, next possible collisions between aircrafts and wildlife animals on a worldwide scheme, considering both civil and military aircrafts.</w:t>
      </w:r>
    </w:p>
    <w:p w14:paraId="1FD5A1B9" w14:textId="77777777" w:rsidR="00A900C3" w:rsidRPr="00B15178" w:rsidRDefault="00A900C3" w:rsidP="00C8696D">
      <w:pPr>
        <w:ind w:firstLine="360"/>
      </w:pPr>
      <w:r w:rsidRPr="00CF5594">
        <w:rPr>
          <w:highlight w:val="yellow"/>
        </w:rPr>
        <w:lastRenderedPageBreak/>
        <w:t xml:space="preserve">The purpose of this project is </w:t>
      </w:r>
      <w:r w:rsidR="00B15178" w:rsidRPr="00CF5594">
        <w:rPr>
          <w:highlight w:val="yellow"/>
        </w:rPr>
        <w:t>applying various Big Data analyzing techniques on a national dataset regarding collisions between, both civil and military aircrafts</w:t>
      </w:r>
      <w:r w:rsidR="00CF5594" w:rsidRPr="00CF5594">
        <w:rPr>
          <w:highlight w:val="yellow"/>
        </w:rPr>
        <w:t>, and wildlife animals.</w:t>
      </w:r>
    </w:p>
    <w:p w14:paraId="61A9F752" w14:textId="571C13CF" w:rsidR="00325A01" w:rsidRDefault="00325A01" w:rsidP="00325A01">
      <w:pPr>
        <w:pStyle w:val="Heading2"/>
        <w:numPr>
          <w:ilvl w:val="0"/>
          <w:numId w:val="6"/>
        </w:numPr>
        <w:rPr>
          <w:rFonts w:ascii="Arial" w:hAnsi="Arial" w:cs="Arial"/>
          <w:sz w:val="24"/>
          <w:szCs w:val="24"/>
        </w:rPr>
      </w:pPr>
      <w:bookmarkStart w:id="5" w:name="_Toc512783068"/>
      <w:r w:rsidRPr="00B15178">
        <w:rPr>
          <w:rFonts w:ascii="Arial" w:hAnsi="Arial" w:cs="Arial"/>
          <w:sz w:val="24"/>
          <w:szCs w:val="24"/>
        </w:rPr>
        <w:t>Case Description</w:t>
      </w:r>
      <w:bookmarkEnd w:id="5"/>
    </w:p>
    <w:p w14:paraId="7DF81A63" w14:textId="77777777" w:rsidR="003E1AC3" w:rsidRPr="003E1AC3" w:rsidRDefault="003E1AC3" w:rsidP="003E1AC3">
      <w:pPr>
        <w:ind w:firstLine="360"/>
      </w:pPr>
      <w:r w:rsidRPr="003E1AC3">
        <w:t xml:space="preserve">Day to day activities thought us that, the collision between something massive and something small and frail, usually ends up </w:t>
      </w:r>
      <w:proofErr w:type="gramStart"/>
      <w:r w:rsidRPr="003E1AC3">
        <w:t>pretty bad</w:t>
      </w:r>
      <w:proofErr w:type="gramEnd"/>
      <w:r w:rsidRPr="003E1AC3">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4846A44" w14:textId="1358B502" w:rsidR="003E1AC3" w:rsidRDefault="003E1AC3" w:rsidP="000118BC">
      <w:pPr>
        <w:ind w:firstLine="360"/>
      </w:pPr>
      <w:r>
        <w:rPr>
          <w:noProof/>
        </w:rPr>
        <w:drawing>
          <wp:anchor distT="0" distB="0" distL="114300" distR="114300" simplePos="0" relativeHeight="251663360" behindDoc="0" locked="0" layoutInCell="1" allowOverlap="1" wp14:anchorId="16EDA20D" wp14:editId="707981EC">
            <wp:simplePos x="0" y="0"/>
            <wp:positionH relativeFrom="column">
              <wp:posOffset>4175760</wp:posOffset>
            </wp:positionH>
            <wp:positionV relativeFrom="paragraph">
              <wp:posOffset>447675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E3593CC" wp14:editId="69CE7D7D">
            <wp:simplePos x="0" y="0"/>
            <wp:positionH relativeFrom="margin">
              <wp:align>center</wp:align>
            </wp:positionH>
            <wp:positionV relativeFrom="paragraph">
              <wp:posOffset>476250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0D1EA9C" wp14:editId="4B2D1B77">
            <wp:simplePos x="0" y="0"/>
            <wp:positionH relativeFrom="column">
              <wp:posOffset>-563880</wp:posOffset>
            </wp:positionH>
            <wp:positionV relativeFrom="paragraph">
              <wp:posOffset>498475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rsidRPr="003E1AC3">
        <w:t>The following are images of possible damage that such a collision can cause, to an aircraft.</w:t>
      </w:r>
      <w:r w:rsidRPr="003E1AC3">
        <w:rPr>
          <w:noProof/>
        </w:rPr>
        <w:t xml:space="preserve"> </w:t>
      </w:r>
    </w:p>
    <w:p w14:paraId="321941CD" w14:textId="77777777" w:rsidR="003E1AC3" w:rsidRPr="003E1AC3" w:rsidRDefault="003E1AC3" w:rsidP="003E1AC3">
      <w:pPr>
        <w:ind w:firstLine="360"/>
      </w:pPr>
    </w:p>
    <w:p w14:paraId="6B30CAC2" w14:textId="0DFE21D4" w:rsidR="003E1AC3" w:rsidRPr="003E1AC3" w:rsidRDefault="003E1AC3" w:rsidP="003E1AC3">
      <w:pPr>
        <w:ind w:firstLine="360"/>
      </w:pPr>
      <w:r w:rsidRPr="003E1AC3">
        <w:t>And considering that wildlife population is fluctuating depending on different seasons of the year, but usually increasing in numbers, such collisions should be taken with all seriousness and evaded as much as possible.</w:t>
      </w:r>
    </w:p>
    <w:p w14:paraId="5081E436" w14:textId="1ECE4BFC" w:rsidR="004D1EC3" w:rsidRDefault="004D1EC3" w:rsidP="004D1EC3">
      <w:pPr>
        <w:pStyle w:val="Heading2"/>
        <w:numPr>
          <w:ilvl w:val="0"/>
          <w:numId w:val="6"/>
        </w:numPr>
        <w:rPr>
          <w:rFonts w:ascii="Arial" w:hAnsi="Arial" w:cs="Arial"/>
          <w:sz w:val="24"/>
          <w:szCs w:val="24"/>
        </w:rPr>
      </w:pPr>
      <w:bookmarkStart w:id="6" w:name="_Toc512783069"/>
      <w:r w:rsidRPr="00B15178">
        <w:rPr>
          <w:rFonts w:ascii="Arial" w:hAnsi="Arial" w:cs="Arial"/>
          <w:sz w:val="24"/>
          <w:szCs w:val="24"/>
        </w:rPr>
        <w:t>Learning Goals</w:t>
      </w:r>
      <w:bookmarkEnd w:id="6"/>
    </w:p>
    <w:p w14:paraId="551F95C5" w14:textId="77777777" w:rsidR="00B025C0" w:rsidRPr="00B025C0" w:rsidRDefault="00B025C0" w:rsidP="00B025C0">
      <w:r w:rsidRPr="00B025C0">
        <w:t>Some of the learning goals for this project are:</w:t>
      </w:r>
    </w:p>
    <w:p w14:paraId="37C18B6C" w14:textId="77777777" w:rsidR="00B025C0" w:rsidRPr="00B025C0" w:rsidRDefault="00B025C0" w:rsidP="00B025C0">
      <w:pPr>
        <w:pStyle w:val="ListParagraph"/>
        <w:numPr>
          <w:ilvl w:val="0"/>
          <w:numId w:val="7"/>
        </w:numPr>
      </w:pPr>
      <w:r w:rsidRPr="00B025C0">
        <w:t>Gathering useful datasets related to the case (Data acquisition)</w:t>
      </w:r>
    </w:p>
    <w:p w14:paraId="170E7472" w14:textId="77777777" w:rsidR="00B025C0" w:rsidRPr="00B025C0" w:rsidRDefault="00B025C0" w:rsidP="00B025C0">
      <w:pPr>
        <w:pStyle w:val="ListParagraph"/>
        <w:numPr>
          <w:ilvl w:val="0"/>
          <w:numId w:val="7"/>
        </w:numPr>
      </w:pPr>
      <w:r w:rsidRPr="00B025C0">
        <w:t xml:space="preserve">Converting datasets to a common format, </w:t>
      </w:r>
      <w:proofErr w:type="gramStart"/>
      <w:r w:rsidRPr="00B025C0">
        <w:t>in order to</w:t>
      </w:r>
      <w:proofErr w:type="gramEnd"/>
      <w:r w:rsidRPr="00B025C0">
        <w:t xml:space="preserve"> facilitate data analysis, using tools offered by Python</w:t>
      </w:r>
    </w:p>
    <w:p w14:paraId="2095F476" w14:textId="77777777" w:rsidR="00B025C0" w:rsidRPr="00B025C0" w:rsidRDefault="00B025C0" w:rsidP="00B025C0">
      <w:pPr>
        <w:pStyle w:val="ListParagraph"/>
        <w:numPr>
          <w:ilvl w:val="0"/>
          <w:numId w:val="7"/>
        </w:numPr>
      </w:pPr>
      <w:r w:rsidRPr="00B025C0">
        <w:t>Filtering data (dealing with missing values, misspelled words or wrong datatypes), using tools offered by Python</w:t>
      </w:r>
    </w:p>
    <w:p w14:paraId="33D00B70" w14:textId="77777777" w:rsidR="00B025C0" w:rsidRPr="00B025C0" w:rsidRDefault="00B025C0" w:rsidP="00B025C0">
      <w:pPr>
        <w:pStyle w:val="ListParagraph"/>
        <w:numPr>
          <w:ilvl w:val="0"/>
          <w:numId w:val="7"/>
        </w:numPr>
      </w:pPr>
      <w:r w:rsidRPr="00B025C0">
        <w:t>Describing what and why it has happened, using descriptive and diagnostic analysis techniques</w:t>
      </w:r>
    </w:p>
    <w:p w14:paraId="6B45CA53" w14:textId="50AA27D2" w:rsidR="004A4790" w:rsidRPr="001B73C2" w:rsidRDefault="00B025C0" w:rsidP="004A4790">
      <w:pPr>
        <w:pStyle w:val="ListParagraph"/>
        <w:numPr>
          <w:ilvl w:val="0"/>
          <w:numId w:val="7"/>
        </w:numPr>
      </w:pPr>
      <w:r w:rsidRPr="00B025C0">
        <w:t>Predicting possible collision areas, at different times of the year and possibly wildlife species and types of damage, to facilitate warning emissions by concerned authorities</w:t>
      </w:r>
    </w:p>
    <w:p w14:paraId="221CBE7D" w14:textId="73821B13" w:rsidR="007207EC" w:rsidRDefault="007207EC" w:rsidP="007207EC">
      <w:pPr>
        <w:pStyle w:val="Heading1"/>
        <w:numPr>
          <w:ilvl w:val="0"/>
          <w:numId w:val="2"/>
        </w:numPr>
        <w:rPr>
          <w:rFonts w:ascii="Arial" w:hAnsi="Arial" w:cs="Arial"/>
          <w:sz w:val="24"/>
          <w:szCs w:val="24"/>
        </w:rPr>
      </w:pPr>
      <w:bookmarkStart w:id="7" w:name="_Toc512783070"/>
      <w:r w:rsidRPr="00B15178">
        <w:rPr>
          <w:rFonts w:ascii="Arial" w:hAnsi="Arial" w:cs="Arial"/>
          <w:sz w:val="24"/>
          <w:szCs w:val="24"/>
        </w:rPr>
        <w:lastRenderedPageBreak/>
        <w:t>Development Framework</w:t>
      </w:r>
      <w:bookmarkEnd w:id="7"/>
    </w:p>
    <w:p w14:paraId="61559CCA" w14:textId="0E7362E5" w:rsidR="00AA3A44" w:rsidRDefault="00844A70" w:rsidP="00844A70">
      <w:pPr>
        <w:ind w:firstLine="360"/>
      </w:pPr>
      <w:r>
        <w:t>Following previously acquired knowledge, from the 3</w:t>
      </w:r>
      <w:r w:rsidRPr="00844A70">
        <w:rPr>
          <w:vertAlign w:val="superscript"/>
        </w:rPr>
        <w:t>rd</w:t>
      </w:r>
      <w:r>
        <w:t xml:space="preserve"> Semester’s System Development course, </w:t>
      </w:r>
      <w:r w:rsidRPr="00844A70">
        <w:t>we decided that the best way of choosing a development method is by evaluating the team and creating a Boehm and Turner Model.</w:t>
      </w:r>
    </w:p>
    <w:p w14:paraId="7BA5917A" w14:textId="46EC4BB9" w:rsidR="00844A70" w:rsidRPr="00AA3A44" w:rsidRDefault="00844A70" w:rsidP="00844A70">
      <w:pPr>
        <w:ind w:firstLine="360"/>
      </w:pPr>
      <w:r>
        <w:t>The following image is the diagram we have come up with, following the self-evaluation process.</w:t>
      </w:r>
    </w:p>
    <w:p w14:paraId="1ECEC93A" w14:textId="4E6B951C" w:rsidR="001B73C2" w:rsidRDefault="00AF2A4E" w:rsidP="001B73C2">
      <w:r>
        <w:rPr>
          <w:noProof/>
        </w:rPr>
        <w:drawing>
          <wp:inline distT="0" distB="0" distL="0" distR="0" wp14:anchorId="0045768F" wp14:editId="0B244D47">
            <wp:extent cx="5943600"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6835"/>
                    </a:xfrm>
                    <a:prstGeom prst="rect">
                      <a:avLst/>
                    </a:prstGeom>
                  </pic:spPr>
                </pic:pic>
              </a:graphicData>
            </a:graphic>
          </wp:inline>
        </w:drawing>
      </w:r>
    </w:p>
    <w:p w14:paraId="10443854" w14:textId="2473FB1E" w:rsidR="00101E91" w:rsidRDefault="00101E91" w:rsidP="00101E91">
      <w:pPr>
        <w:ind w:firstLine="360"/>
      </w:pPr>
      <w:r>
        <w:t xml:space="preserve">From the diagram above, resulted that we needed </w:t>
      </w:r>
      <w:proofErr w:type="gramStart"/>
      <w:r>
        <w:t>some kind of agile</w:t>
      </w:r>
      <w:proofErr w:type="gramEnd"/>
      <w:r>
        <w:t xml:space="preserve"> development method, due to the high amount of expected changes, small team size, and team’s culture, but is structured enough to accommodate for the project’s criticality.</w:t>
      </w:r>
    </w:p>
    <w:p w14:paraId="10757575" w14:textId="6843D53D" w:rsidR="00E47A61" w:rsidRDefault="00E47A61" w:rsidP="00101E91">
      <w:pPr>
        <w:ind w:firstLine="360"/>
      </w:pPr>
      <w:r>
        <w:t>Although the high level of criticality indicates that structured development method should be used, we have decided to work following the Kanban development method, because of two reasons: it best fits the other four measurements and it’s quite unlikely that our project will be used by any company, due to various reasons.</w:t>
      </w:r>
    </w:p>
    <w:p w14:paraId="0D587781" w14:textId="27555B6B" w:rsidR="003046B9" w:rsidRDefault="003046B9" w:rsidP="003046B9">
      <w:pPr>
        <w:pStyle w:val="Heading2"/>
        <w:numPr>
          <w:ilvl w:val="0"/>
          <w:numId w:val="8"/>
        </w:numPr>
      </w:pPr>
      <w:bookmarkStart w:id="8" w:name="_Toc512783071"/>
      <w:r>
        <w:t>Pros</w:t>
      </w:r>
      <w:bookmarkEnd w:id="8"/>
    </w:p>
    <w:p w14:paraId="10A0E0DB" w14:textId="04AB3128" w:rsidR="003046B9" w:rsidRDefault="003046B9" w:rsidP="003046B9">
      <w:pPr>
        <w:pStyle w:val="ListParagraph"/>
        <w:numPr>
          <w:ilvl w:val="0"/>
          <w:numId w:val="9"/>
        </w:numPr>
      </w:pPr>
      <w:r>
        <w:t>The small number of guidelines gives the programmer the freedom to work as he pleases</w:t>
      </w:r>
    </w:p>
    <w:p w14:paraId="36897E09" w14:textId="1F241AE6" w:rsidR="003046B9" w:rsidRDefault="003046B9" w:rsidP="003046B9">
      <w:pPr>
        <w:pStyle w:val="ListParagraph"/>
        <w:numPr>
          <w:ilvl w:val="0"/>
          <w:numId w:val="9"/>
        </w:numPr>
      </w:pPr>
      <w:r>
        <w:t xml:space="preserve">The Kanban </w:t>
      </w:r>
      <w:r w:rsidR="006578EF">
        <w:t>board helps manage the project responsibilities and keep track of what has been achieved</w:t>
      </w:r>
    </w:p>
    <w:p w14:paraId="4728B216" w14:textId="4C60B615" w:rsidR="0094469C" w:rsidRPr="003046B9" w:rsidRDefault="0094469C" w:rsidP="003046B9">
      <w:pPr>
        <w:pStyle w:val="ListParagraph"/>
        <w:numPr>
          <w:ilvl w:val="0"/>
          <w:numId w:val="9"/>
        </w:numPr>
      </w:pPr>
      <w:r>
        <w:lastRenderedPageBreak/>
        <w:t>The Kanban board allows for a better understanding of work and workflow.</w:t>
      </w:r>
    </w:p>
    <w:p w14:paraId="6B48882F" w14:textId="3AC13880" w:rsidR="003046B9" w:rsidRDefault="003046B9" w:rsidP="003046B9">
      <w:pPr>
        <w:pStyle w:val="Heading2"/>
        <w:numPr>
          <w:ilvl w:val="0"/>
          <w:numId w:val="8"/>
        </w:numPr>
      </w:pPr>
      <w:bookmarkStart w:id="9" w:name="_Toc512783072"/>
      <w:r>
        <w:t>Cons</w:t>
      </w:r>
      <w:bookmarkEnd w:id="9"/>
    </w:p>
    <w:p w14:paraId="11950CD9" w14:textId="5A2C3014" w:rsidR="00F00531" w:rsidRPr="00D37DF0" w:rsidRDefault="00A733D3" w:rsidP="00006BA0">
      <w:pPr>
        <w:pStyle w:val="ListParagraph"/>
        <w:numPr>
          <w:ilvl w:val="0"/>
          <w:numId w:val="10"/>
        </w:numPr>
      </w:pPr>
      <w:r>
        <w:t>Lack of “urgency” concept in the Kanban board, can lead to unnecessary waste of time, due to dependencies of certain tasks on other tasks</w:t>
      </w:r>
    </w:p>
    <w:p w14:paraId="43C49734" w14:textId="20BE8D7F" w:rsidR="00890E79" w:rsidRDefault="00325A01" w:rsidP="00890E79">
      <w:pPr>
        <w:pStyle w:val="Heading1"/>
        <w:numPr>
          <w:ilvl w:val="0"/>
          <w:numId w:val="2"/>
        </w:numPr>
        <w:rPr>
          <w:rFonts w:ascii="Arial" w:hAnsi="Arial" w:cs="Arial"/>
          <w:sz w:val="24"/>
          <w:szCs w:val="24"/>
        </w:rPr>
      </w:pPr>
      <w:bookmarkStart w:id="10" w:name="_Toc512783073"/>
      <w:r w:rsidRPr="00B15178">
        <w:rPr>
          <w:rFonts w:ascii="Arial" w:hAnsi="Arial" w:cs="Arial"/>
          <w:sz w:val="24"/>
          <w:szCs w:val="24"/>
        </w:rPr>
        <w:t>Development P</w:t>
      </w:r>
      <w:r w:rsidR="00890E79" w:rsidRPr="00B15178">
        <w:rPr>
          <w:rFonts w:ascii="Arial" w:hAnsi="Arial" w:cs="Arial"/>
          <w:sz w:val="24"/>
          <w:szCs w:val="24"/>
        </w:rPr>
        <w:t>rocess</w:t>
      </w:r>
      <w:bookmarkEnd w:id="10"/>
    </w:p>
    <w:p w14:paraId="49470698" w14:textId="2C5FE3CC" w:rsidR="00D2561B" w:rsidRPr="00D2561B" w:rsidRDefault="00D2561B" w:rsidP="00EB6C2D">
      <w:pPr>
        <w:ind w:firstLine="360"/>
      </w:pPr>
      <w:proofErr w:type="gramStart"/>
      <w:r>
        <w:t>Typically</w:t>
      </w:r>
      <w:proofErr w:type="gramEnd"/>
      <w:r>
        <w:t xml:space="preserve"> the development process for a Big Data project starts from one or more small and clearly defined questions, followed by Data Acquisition, Data Wrangling, Descriptive Analysis, Diagnostic Analysis, Predictive Analysis and ending with Perspective Analysis; all of them bringing important additions to the overall meaning of the project and helping those who are concerned about the matter, better understand the situation and take actions based on facts not on feelings.</w:t>
      </w:r>
    </w:p>
    <w:p w14:paraId="67E97EE7" w14:textId="115A32BB" w:rsidR="007207EC" w:rsidRDefault="007207EC" w:rsidP="007207EC">
      <w:pPr>
        <w:pStyle w:val="Heading2"/>
        <w:numPr>
          <w:ilvl w:val="0"/>
          <w:numId w:val="5"/>
        </w:numPr>
        <w:rPr>
          <w:rFonts w:ascii="Arial" w:hAnsi="Arial" w:cs="Arial"/>
          <w:sz w:val="24"/>
          <w:szCs w:val="24"/>
        </w:rPr>
      </w:pPr>
      <w:bookmarkStart w:id="11" w:name="_Toc512783074"/>
      <w:r w:rsidRPr="00B15178">
        <w:rPr>
          <w:rFonts w:ascii="Arial" w:hAnsi="Arial" w:cs="Arial"/>
          <w:sz w:val="24"/>
          <w:szCs w:val="24"/>
        </w:rPr>
        <w:t>Data Acquisition</w:t>
      </w:r>
      <w:bookmarkEnd w:id="11"/>
    </w:p>
    <w:p w14:paraId="4C58EE46" w14:textId="23D369B5" w:rsidR="00DD19E1" w:rsidRDefault="00DD19E1" w:rsidP="00DD19E1">
      <w:pPr>
        <w:ind w:firstLine="360"/>
      </w:pPr>
      <w:r>
        <w:t xml:space="preserve">Data Acquisition is the first step that </w:t>
      </w:r>
      <w:proofErr w:type="gramStart"/>
      <w:r>
        <w:t>has to</w:t>
      </w:r>
      <w:proofErr w:type="gramEnd"/>
      <w:r>
        <w:t xml:space="preserve"> be made when working on a Big Data related project. This step refers to acquiring the necessary data for answering the previously defined questions.</w:t>
      </w:r>
    </w:p>
    <w:p w14:paraId="008B038C" w14:textId="77A24848" w:rsidR="00DD19E1" w:rsidRPr="00DD19E1" w:rsidRDefault="00DD19E1" w:rsidP="00E21D90">
      <w:pPr>
        <w:ind w:firstLine="360"/>
      </w:pPr>
      <w:r>
        <w:t>Our datasets were acquired from trusted websites that hold thousands and thousands of various datasets, the exact links for those datasets can be seen in the “References” part of this report.</w:t>
      </w:r>
      <w:bookmarkStart w:id="12" w:name="_GoBack"/>
      <w:bookmarkEnd w:id="12"/>
    </w:p>
    <w:p w14:paraId="03B65C08" w14:textId="77777777" w:rsidR="007207EC" w:rsidRPr="00B15178" w:rsidRDefault="007207EC" w:rsidP="007207EC">
      <w:pPr>
        <w:pStyle w:val="Heading2"/>
        <w:numPr>
          <w:ilvl w:val="0"/>
          <w:numId w:val="5"/>
        </w:numPr>
        <w:rPr>
          <w:rFonts w:ascii="Arial" w:hAnsi="Arial" w:cs="Arial"/>
          <w:sz w:val="24"/>
          <w:szCs w:val="24"/>
        </w:rPr>
      </w:pPr>
      <w:bookmarkStart w:id="13" w:name="_Toc512783075"/>
      <w:r w:rsidRPr="00B15178">
        <w:rPr>
          <w:rFonts w:ascii="Arial" w:hAnsi="Arial" w:cs="Arial"/>
          <w:sz w:val="24"/>
          <w:szCs w:val="24"/>
        </w:rPr>
        <w:t>Data Wrangling</w:t>
      </w:r>
      <w:bookmarkEnd w:id="13"/>
    </w:p>
    <w:p w14:paraId="05F558E8" w14:textId="77777777" w:rsidR="007207EC" w:rsidRPr="00B15178" w:rsidRDefault="00175327" w:rsidP="007207EC">
      <w:pPr>
        <w:pStyle w:val="Heading2"/>
        <w:numPr>
          <w:ilvl w:val="0"/>
          <w:numId w:val="5"/>
        </w:numPr>
        <w:rPr>
          <w:rFonts w:ascii="Arial" w:hAnsi="Arial" w:cs="Arial"/>
          <w:sz w:val="24"/>
          <w:szCs w:val="24"/>
        </w:rPr>
      </w:pPr>
      <w:bookmarkStart w:id="14" w:name="_Toc512783076"/>
      <w:r w:rsidRPr="00B15178">
        <w:rPr>
          <w:rFonts w:ascii="Arial" w:hAnsi="Arial" w:cs="Arial"/>
          <w:sz w:val="24"/>
          <w:szCs w:val="24"/>
        </w:rPr>
        <w:t>Descriptive Analysis</w:t>
      </w:r>
      <w:bookmarkEnd w:id="14"/>
    </w:p>
    <w:p w14:paraId="30606006" w14:textId="77777777" w:rsidR="00175327" w:rsidRPr="00B15178" w:rsidRDefault="00175327" w:rsidP="00175327">
      <w:pPr>
        <w:pStyle w:val="Heading2"/>
        <w:numPr>
          <w:ilvl w:val="0"/>
          <w:numId w:val="5"/>
        </w:numPr>
        <w:rPr>
          <w:rFonts w:ascii="Arial" w:hAnsi="Arial" w:cs="Arial"/>
          <w:sz w:val="24"/>
          <w:szCs w:val="24"/>
        </w:rPr>
      </w:pPr>
      <w:bookmarkStart w:id="15" w:name="_Toc512783077"/>
      <w:r w:rsidRPr="00B15178">
        <w:rPr>
          <w:rFonts w:ascii="Arial" w:hAnsi="Arial" w:cs="Arial"/>
          <w:sz w:val="24"/>
          <w:szCs w:val="24"/>
        </w:rPr>
        <w:t>Diagnostic Analysis</w:t>
      </w:r>
      <w:bookmarkEnd w:id="15"/>
    </w:p>
    <w:p w14:paraId="7C50924E" w14:textId="77777777" w:rsidR="007207EC" w:rsidRPr="00B15178" w:rsidRDefault="00175327" w:rsidP="007207EC">
      <w:pPr>
        <w:pStyle w:val="Heading2"/>
        <w:numPr>
          <w:ilvl w:val="0"/>
          <w:numId w:val="5"/>
        </w:numPr>
        <w:rPr>
          <w:rFonts w:ascii="Arial" w:hAnsi="Arial" w:cs="Arial"/>
          <w:sz w:val="24"/>
          <w:szCs w:val="24"/>
        </w:rPr>
      </w:pPr>
      <w:bookmarkStart w:id="16" w:name="_Toc512783078"/>
      <w:r w:rsidRPr="00B15178">
        <w:rPr>
          <w:rFonts w:ascii="Arial" w:hAnsi="Arial" w:cs="Arial"/>
          <w:sz w:val="24"/>
          <w:szCs w:val="24"/>
        </w:rPr>
        <w:t>Predictive Analysis</w:t>
      </w:r>
      <w:bookmarkEnd w:id="16"/>
    </w:p>
    <w:p w14:paraId="3A09A928" w14:textId="77777777" w:rsidR="00890E79" w:rsidRPr="00B15178" w:rsidRDefault="00890E79" w:rsidP="00890E79">
      <w:pPr>
        <w:pStyle w:val="Heading1"/>
        <w:numPr>
          <w:ilvl w:val="0"/>
          <w:numId w:val="2"/>
        </w:numPr>
        <w:rPr>
          <w:rFonts w:ascii="Arial" w:hAnsi="Arial" w:cs="Arial"/>
          <w:sz w:val="24"/>
          <w:szCs w:val="24"/>
        </w:rPr>
      </w:pPr>
      <w:bookmarkStart w:id="17" w:name="_Toc512783079"/>
      <w:r w:rsidRPr="00B15178">
        <w:rPr>
          <w:rFonts w:ascii="Arial" w:hAnsi="Arial" w:cs="Arial"/>
          <w:sz w:val="24"/>
          <w:szCs w:val="24"/>
        </w:rPr>
        <w:t>Conclusion</w:t>
      </w:r>
      <w:bookmarkEnd w:id="17"/>
    </w:p>
    <w:p w14:paraId="1FAB2FE3" w14:textId="77777777" w:rsidR="00890E79" w:rsidRPr="00B15178" w:rsidRDefault="00890E79" w:rsidP="00890E79">
      <w:pPr>
        <w:pStyle w:val="Heading2"/>
        <w:numPr>
          <w:ilvl w:val="0"/>
          <w:numId w:val="4"/>
        </w:numPr>
        <w:rPr>
          <w:rFonts w:ascii="Arial" w:hAnsi="Arial" w:cs="Arial"/>
          <w:sz w:val="24"/>
          <w:szCs w:val="24"/>
        </w:rPr>
      </w:pPr>
      <w:bookmarkStart w:id="18" w:name="_Toc512783080"/>
      <w:r w:rsidRPr="00B15178">
        <w:rPr>
          <w:rFonts w:ascii="Arial" w:hAnsi="Arial" w:cs="Arial"/>
          <w:sz w:val="24"/>
          <w:szCs w:val="24"/>
        </w:rPr>
        <w:t>Denouement</w:t>
      </w:r>
      <w:bookmarkEnd w:id="18"/>
    </w:p>
    <w:p w14:paraId="0558CE77" w14:textId="53304A79" w:rsidR="00890E79" w:rsidRDefault="00890E79" w:rsidP="00890E79">
      <w:pPr>
        <w:pStyle w:val="Heading2"/>
        <w:numPr>
          <w:ilvl w:val="0"/>
          <w:numId w:val="4"/>
        </w:numPr>
        <w:rPr>
          <w:rFonts w:ascii="Arial" w:hAnsi="Arial" w:cs="Arial"/>
          <w:sz w:val="24"/>
          <w:szCs w:val="24"/>
        </w:rPr>
      </w:pPr>
      <w:bookmarkStart w:id="19" w:name="_Toc512783081"/>
      <w:r w:rsidRPr="00B15178">
        <w:rPr>
          <w:rFonts w:ascii="Arial" w:hAnsi="Arial" w:cs="Arial"/>
          <w:sz w:val="24"/>
          <w:szCs w:val="24"/>
        </w:rPr>
        <w:t>References</w:t>
      </w:r>
      <w:bookmarkEnd w:id="19"/>
    </w:p>
    <w:p w14:paraId="7EA5F7CB" w14:textId="4470FCBD" w:rsidR="00AF2A4E" w:rsidRDefault="00EF346D" w:rsidP="0002543F">
      <w:pPr>
        <w:pStyle w:val="ListParagraph"/>
        <w:numPr>
          <w:ilvl w:val="0"/>
          <w:numId w:val="10"/>
        </w:numPr>
      </w:pPr>
      <w:r>
        <w:t>Diagram taken from “Balancing Agile with Discipline” by Barry Boehm Richard Turner</w:t>
      </w:r>
    </w:p>
    <w:p w14:paraId="10DD6B14" w14:textId="77777777" w:rsidR="0002543F" w:rsidRDefault="0002543F" w:rsidP="0002543F">
      <w:pPr>
        <w:pStyle w:val="ListParagraph"/>
        <w:numPr>
          <w:ilvl w:val="0"/>
          <w:numId w:val="10"/>
        </w:numPr>
      </w:pPr>
      <w:r>
        <w:t>https://wildlife.faa.gov/databaseSearch.aspx - the original dataset</w:t>
      </w:r>
    </w:p>
    <w:p w14:paraId="19618EAC" w14:textId="77777777" w:rsidR="0002543F" w:rsidRDefault="0002543F" w:rsidP="0002543F">
      <w:pPr>
        <w:pStyle w:val="ListParagraph"/>
        <w:numPr>
          <w:ilvl w:val="0"/>
          <w:numId w:val="10"/>
        </w:numPr>
      </w:pPr>
      <w:r>
        <w:t xml:space="preserve">https://www.kaggle.com/faa/wildlife-strikes - dataset from </w:t>
      </w:r>
      <w:proofErr w:type="spellStart"/>
      <w:r>
        <w:t>kaggle</w:t>
      </w:r>
      <w:proofErr w:type="spellEnd"/>
      <w:r>
        <w:t xml:space="preserve"> (could be used as example)</w:t>
      </w:r>
    </w:p>
    <w:p w14:paraId="4EAB1CFF" w14:textId="77777777" w:rsidR="0002543F" w:rsidRDefault="0002543F" w:rsidP="0002543F">
      <w:pPr>
        <w:pStyle w:val="ListParagraph"/>
        <w:numPr>
          <w:ilvl w:val="0"/>
          <w:numId w:val="10"/>
        </w:numPr>
      </w:pPr>
      <w:r>
        <w:t>https://www.transportation.gov/ - for more info about transport</w:t>
      </w:r>
    </w:p>
    <w:p w14:paraId="15844B8A" w14:textId="77777777" w:rsidR="0002543F" w:rsidRDefault="0002543F" w:rsidP="0002543F">
      <w:pPr>
        <w:pStyle w:val="ListParagraph"/>
        <w:numPr>
          <w:ilvl w:val="0"/>
          <w:numId w:val="10"/>
        </w:numPr>
      </w:pPr>
      <w:r>
        <w:t>https://wildlife.faa.gov/downloads/StrikeReport1990-2012.pdf - info about bird strikes (could be used in report and presentation)</w:t>
      </w:r>
    </w:p>
    <w:p w14:paraId="3D9CA82A" w14:textId="0F52AC00" w:rsidR="0002543F" w:rsidRPr="00AF2A4E" w:rsidRDefault="0002543F" w:rsidP="0002543F">
      <w:pPr>
        <w:pStyle w:val="ListParagraph"/>
        <w:numPr>
          <w:ilvl w:val="0"/>
          <w:numId w:val="10"/>
        </w:numPr>
      </w:pPr>
      <w:r>
        <w:t>http://aircharterguide.com/Operators (filling blank info)</w:t>
      </w:r>
    </w:p>
    <w:p w14:paraId="67A8D640" w14:textId="77777777" w:rsidR="00AF2A4E" w:rsidRPr="00AF2A4E" w:rsidRDefault="00AF2A4E" w:rsidP="00AF2A4E"/>
    <w:sectPr w:rsidR="00AF2A4E" w:rsidRPr="00AF2A4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rei-Eugen Birta" w:date="2018-04-29T16:00:00Z" w:initials="AB">
    <w:p w14:paraId="6C542A5A" w14:textId="77777777" w:rsidR="002B4241" w:rsidRDefault="002B4241">
      <w:pPr>
        <w:pStyle w:val="CommentText"/>
      </w:pPr>
      <w:r>
        <w:rPr>
          <w:rStyle w:val="CommentReference"/>
        </w:rPr>
        <w:annotationRef/>
      </w:r>
      <w:r>
        <w:t>Which of the 2 do you like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542A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542A5A" w16cid:durableId="1E906A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F98F6" w14:textId="77777777" w:rsidR="002F6A31" w:rsidRDefault="002F6A31" w:rsidP="001E7262">
      <w:pPr>
        <w:spacing w:after="0" w:line="240" w:lineRule="auto"/>
      </w:pPr>
      <w:r>
        <w:separator/>
      </w:r>
    </w:p>
  </w:endnote>
  <w:endnote w:type="continuationSeparator" w:id="0">
    <w:p w14:paraId="0F98CFFB" w14:textId="77777777" w:rsidR="002F6A31" w:rsidRDefault="002F6A31" w:rsidP="001E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668F5" w14:textId="77777777" w:rsidR="002F6A31" w:rsidRDefault="002F6A31" w:rsidP="001E7262">
      <w:pPr>
        <w:spacing w:after="0" w:line="240" w:lineRule="auto"/>
      </w:pPr>
      <w:r>
        <w:separator/>
      </w:r>
    </w:p>
  </w:footnote>
  <w:footnote w:type="continuationSeparator" w:id="0">
    <w:p w14:paraId="58C3103B" w14:textId="77777777" w:rsidR="002F6A31" w:rsidRDefault="002F6A31" w:rsidP="001E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04ACE" w14:textId="77777777" w:rsidR="001E7262" w:rsidRPr="003A5CB9" w:rsidRDefault="001E7262" w:rsidP="00663E8D">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2B876FAB" wp14:editId="05D3B270">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76FAB"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74C0D7DD" w14:textId="77777777" w:rsidR="001E7262" w:rsidRDefault="001E7262" w:rsidP="001E7262">
                    <w:pPr>
                      <w:spacing w:after="0"/>
                      <w:rPr>
                        <w:b/>
                        <w:sz w:val="28"/>
                      </w:rPr>
                    </w:pPr>
                    <w:r w:rsidRPr="00E34B40">
                      <w:rPr>
                        <w:b/>
                        <w:sz w:val="28"/>
                      </w:rPr>
                      <w:t xml:space="preserve">University College </w:t>
                    </w:r>
                    <w:proofErr w:type="spellStart"/>
                    <w:r w:rsidRPr="00E34B40">
                      <w:rPr>
                        <w:b/>
                        <w:sz w:val="28"/>
                      </w:rPr>
                      <w:t>Nordjylland</w:t>
                    </w:r>
                    <w:proofErr w:type="spellEnd"/>
                  </w:p>
                  <w:p w14:paraId="25263598" w14:textId="77777777" w:rsidR="001E7262" w:rsidRDefault="001E7262" w:rsidP="001E7262">
                    <w:pPr>
                      <w:spacing w:after="0"/>
                    </w:pPr>
                    <w:r>
                      <w:t>Technology and Business</w:t>
                    </w:r>
                  </w:p>
                  <w:p w14:paraId="45E2C8E2" w14:textId="77777777" w:rsidR="001E7262" w:rsidRDefault="001E7262" w:rsidP="001E7262">
                    <w:pPr>
                      <w:spacing w:after="0"/>
                    </w:pPr>
                    <w:proofErr w:type="spellStart"/>
                    <w:r>
                      <w:t>Sofiendalsvej</w:t>
                    </w:r>
                    <w:proofErr w:type="spellEnd"/>
                    <w:r>
                      <w:t xml:space="preserve"> 60</w:t>
                    </w:r>
                  </w:p>
                  <w:p w14:paraId="28415694" w14:textId="77777777" w:rsidR="001E7262" w:rsidRDefault="001E7262" w:rsidP="001E7262">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257138D3" wp14:editId="039DAABB">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00663E8D">
      <w:rPr>
        <w:b/>
        <w:noProof/>
        <w:lang w:eastAsia="en-GB"/>
      </w:rPr>
      <w:tab/>
      <w:t>WASP - Report</w:t>
    </w:r>
  </w:p>
  <w:p w14:paraId="72C28804" w14:textId="77777777" w:rsidR="001E7262" w:rsidRDefault="001E7262" w:rsidP="001E7262">
    <w:pPr>
      <w:pStyle w:val="Header"/>
      <w:rPr>
        <w:b/>
      </w:rPr>
    </w:pPr>
    <w:r w:rsidRPr="003A5CB9">
      <w:rPr>
        <w:b/>
      </w:rPr>
      <w:tab/>
    </w:r>
    <w:r w:rsidR="00663E8D">
      <w:rPr>
        <w:b/>
      </w:rPr>
      <w:t>4th</w:t>
    </w:r>
    <w:r>
      <w:rPr>
        <w:b/>
      </w:rPr>
      <w:t xml:space="preserve"> Semester</w:t>
    </w:r>
  </w:p>
  <w:p w14:paraId="2BE8F0B9" w14:textId="77777777" w:rsidR="001E7262" w:rsidRPr="003A5CB9" w:rsidRDefault="001E7262" w:rsidP="001E7262">
    <w:pPr>
      <w:pStyle w:val="Header"/>
      <w:jc w:val="center"/>
      <w:rPr>
        <w:b/>
      </w:rPr>
    </w:pPr>
    <w:r>
      <w:rPr>
        <w:b/>
      </w:rPr>
      <w:tab/>
      <w:t>Group 2</w:t>
    </w:r>
    <w:r w:rsidRPr="003A5CB9">
      <w:rPr>
        <w:b/>
      </w:rPr>
      <w:ptab w:relativeTo="margin" w:alignment="right" w:leader="none"/>
    </w:r>
  </w:p>
  <w:p w14:paraId="2267B902" w14:textId="77777777" w:rsidR="001E7262" w:rsidRDefault="001E7262">
    <w:pPr>
      <w:pStyle w:val="Header"/>
    </w:pPr>
    <w:r>
      <w:rPr>
        <w:b/>
        <w:noProof/>
        <w:lang w:eastAsia="en-GB"/>
      </w:rPr>
      <mc:AlternateContent>
        <mc:Choice Requires="wps">
          <w:drawing>
            <wp:anchor distT="0" distB="0" distL="114300" distR="114300" simplePos="0" relativeHeight="251661312" behindDoc="0" locked="0" layoutInCell="1" allowOverlap="1" wp14:anchorId="52AB84A0" wp14:editId="190BCCE9">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22722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298"/>
    <w:multiLevelType w:val="hybridMultilevel"/>
    <w:tmpl w:val="2996C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F5925"/>
    <w:multiLevelType w:val="hybridMultilevel"/>
    <w:tmpl w:val="A174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1243"/>
    <w:multiLevelType w:val="hybridMultilevel"/>
    <w:tmpl w:val="910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56193"/>
    <w:multiLevelType w:val="hybridMultilevel"/>
    <w:tmpl w:val="E338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E6617"/>
    <w:multiLevelType w:val="hybridMultilevel"/>
    <w:tmpl w:val="D05AC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8761B"/>
    <w:multiLevelType w:val="hybridMultilevel"/>
    <w:tmpl w:val="C2AA6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41E4F"/>
    <w:multiLevelType w:val="hybridMultilevel"/>
    <w:tmpl w:val="A29CC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23608"/>
    <w:multiLevelType w:val="hybridMultilevel"/>
    <w:tmpl w:val="CD76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937DD"/>
    <w:multiLevelType w:val="hybridMultilevel"/>
    <w:tmpl w:val="59AC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4"/>
  </w:num>
  <w:num w:numId="7">
    <w:abstractNumId w:val="9"/>
  </w:num>
  <w:num w:numId="8">
    <w:abstractNumId w:val="1"/>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AD" w15:userId="S-1-12-1-4057050125-1173007405-1865142957-1355523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3E"/>
    <w:rsid w:val="00006BA0"/>
    <w:rsid w:val="000118BC"/>
    <w:rsid w:val="0002543F"/>
    <w:rsid w:val="000B3628"/>
    <w:rsid w:val="00101E91"/>
    <w:rsid w:val="00175327"/>
    <w:rsid w:val="001B73C2"/>
    <w:rsid w:val="001E4125"/>
    <w:rsid w:val="001E7262"/>
    <w:rsid w:val="00206CCB"/>
    <w:rsid w:val="002B4241"/>
    <w:rsid w:val="002F6A31"/>
    <w:rsid w:val="003046B9"/>
    <w:rsid w:val="00325A01"/>
    <w:rsid w:val="0032691E"/>
    <w:rsid w:val="00365555"/>
    <w:rsid w:val="003E079F"/>
    <w:rsid w:val="003E1AC3"/>
    <w:rsid w:val="0041473E"/>
    <w:rsid w:val="00436CEF"/>
    <w:rsid w:val="004A4790"/>
    <w:rsid w:val="004D1EC3"/>
    <w:rsid w:val="005A7431"/>
    <w:rsid w:val="005C3D8C"/>
    <w:rsid w:val="006578EF"/>
    <w:rsid w:val="00663E8D"/>
    <w:rsid w:val="00710320"/>
    <w:rsid w:val="007207EC"/>
    <w:rsid w:val="00844A70"/>
    <w:rsid w:val="00890E79"/>
    <w:rsid w:val="008B0F08"/>
    <w:rsid w:val="009175F7"/>
    <w:rsid w:val="0094469C"/>
    <w:rsid w:val="00A20E41"/>
    <w:rsid w:val="00A733D3"/>
    <w:rsid w:val="00A900C3"/>
    <w:rsid w:val="00AA3A44"/>
    <w:rsid w:val="00AF2A4E"/>
    <w:rsid w:val="00B025C0"/>
    <w:rsid w:val="00B15178"/>
    <w:rsid w:val="00C43174"/>
    <w:rsid w:val="00C8696D"/>
    <w:rsid w:val="00CF5594"/>
    <w:rsid w:val="00D15391"/>
    <w:rsid w:val="00D2561B"/>
    <w:rsid w:val="00D37DF0"/>
    <w:rsid w:val="00D46D4B"/>
    <w:rsid w:val="00D81452"/>
    <w:rsid w:val="00DD19E1"/>
    <w:rsid w:val="00E03B17"/>
    <w:rsid w:val="00E21D90"/>
    <w:rsid w:val="00E47A61"/>
    <w:rsid w:val="00E676F6"/>
    <w:rsid w:val="00EB3E13"/>
    <w:rsid w:val="00EB6C2D"/>
    <w:rsid w:val="00EF346D"/>
    <w:rsid w:val="00F0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F007"/>
  <w15:chartTrackingRefBased/>
  <w15:docId w15:val="{AFABCE6E-9208-4254-BC03-F75C88B3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174"/>
  </w:style>
  <w:style w:type="paragraph" w:styleId="Heading1">
    <w:name w:val="heading 1"/>
    <w:basedOn w:val="Normal"/>
    <w:next w:val="Normal"/>
    <w:link w:val="Heading1Char"/>
    <w:uiPriority w:val="9"/>
    <w:qFormat/>
    <w:rsid w:val="00890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17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C4317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E7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62"/>
  </w:style>
  <w:style w:type="paragraph" w:styleId="Footer">
    <w:name w:val="footer"/>
    <w:basedOn w:val="Normal"/>
    <w:link w:val="FooterChar"/>
    <w:uiPriority w:val="99"/>
    <w:unhideWhenUsed/>
    <w:rsid w:val="001E7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62"/>
  </w:style>
  <w:style w:type="character" w:customStyle="1" w:styleId="Heading1Char">
    <w:name w:val="Heading 1 Char"/>
    <w:basedOn w:val="DefaultParagraphFont"/>
    <w:link w:val="Heading1"/>
    <w:uiPriority w:val="9"/>
    <w:rsid w:val="00890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E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75F7"/>
    <w:pPr>
      <w:ind w:left="720"/>
      <w:contextualSpacing/>
    </w:pPr>
  </w:style>
  <w:style w:type="character" w:styleId="CommentReference">
    <w:name w:val="annotation reference"/>
    <w:basedOn w:val="DefaultParagraphFont"/>
    <w:uiPriority w:val="99"/>
    <w:semiHidden/>
    <w:unhideWhenUsed/>
    <w:rsid w:val="002B4241"/>
    <w:rPr>
      <w:sz w:val="16"/>
      <w:szCs w:val="16"/>
    </w:rPr>
  </w:style>
  <w:style w:type="paragraph" w:styleId="CommentText">
    <w:name w:val="annotation text"/>
    <w:basedOn w:val="Normal"/>
    <w:link w:val="CommentTextChar"/>
    <w:uiPriority w:val="99"/>
    <w:semiHidden/>
    <w:unhideWhenUsed/>
    <w:rsid w:val="002B4241"/>
    <w:pPr>
      <w:spacing w:line="240" w:lineRule="auto"/>
    </w:pPr>
    <w:rPr>
      <w:sz w:val="20"/>
      <w:szCs w:val="20"/>
    </w:rPr>
  </w:style>
  <w:style w:type="character" w:customStyle="1" w:styleId="CommentTextChar">
    <w:name w:val="Comment Text Char"/>
    <w:basedOn w:val="DefaultParagraphFont"/>
    <w:link w:val="CommentText"/>
    <w:uiPriority w:val="99"/>
    <w:semiHidden/>
    <w:rsid w:val="002B4241"/>
    <w:rPr>
      <w:sz w:val="20"/>
      <w:szCs w:val="20"/>
    </w:rPr>
  </w:style>
  <w:style w:type="paragraph" w:styleId="CommentSubject">
    <w:name w:val="annotation subject"/>
    <w:basedOn w:val="CommentText"/>
    <w:next w:val="CommentText"/>
    <w:link w:val="CommentSubjectChar"/>
    <w:uiPriority w:val="99"/>
    <w:semiHidden/>
    <w:unhideWhenUsed/>
    <w:rsid w:val="002B4241"/>
    <w:rPr>
      <w:b/>
      <w:bCs/>
    </w:rPr>
  </w:style>
  <w:style w:type="character" w:customStyle="1" w:styleId="CommentSubjectChar">
    <w:name w:val="Comment Subject Char"/>
    <w:basedOn w:val="CommentTextChar"/>
    <w:link w:val="CommentSubject"/>
    <w:uiPriority w:val="99"/>
    <w:semiHidden/>
    <w:rsid w:val="002B4241"/>
    <w:rPr>
      <w:b/>
      <w:bCs/>
      <w:sz w:val="20"/>
      <w:szCs w:val="20"/>
    </w:rPr>
  </w:style>
  <w:style w:type="paragraph" w:styleId="BalloonText">
    <w:name w:val="Balloon Text"/>
    <w:basedOn w:val="Normal"/>
    <w:link w:val="BalloonTextChar"/>
    <w:uiPriority w:val="99"/>
    <w:semiHidden/>
    <w:unhideWhenUsed/>
    <w:rsid w:val="002B4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241"/>
    <w:rPr>
      <w:rFonts w:ascii="Segoe UI" w:hAnsi="Segoe UI" w:cs="Segoe UI"/>
      <w:sz w:val="18"/>
      <w:szCs w:val="18"/>
    </w:rPr>
  </w:style>
  <w:style w:type="paragraph" w:styleId="TOCHeading">
    <w:name w:val="TOC Heading"/>
    <w:basedOn w:val="Heading1"/>
    <w:next w:val="Normal"/>
    <w:uiPriority w:val="39"/>
    <w:unhideWhenUsed/>
    <w:qFormat/>
    <w:rsid w:val="00436CEF"/>
    <w:pPr>
      <w:outlineLvl w:val="9"/>
    </w:pPr>
  </w:style>
  <w:style w:type="paragraph" w:styleId="TOC1">
    <w:name w:val="toc 1"/>
    <w:basedOn w:val="Normal"/>
    <w:next w:val="Normal"/>
    <w:autoRedefine/>
    <w:uiPriority w:val="39"/>
    <w:unhideWhenUsed/>
    <w:rsid w:val="00436CEF"/>
    <w:pPr>
      <w:spacing w:after="100"/>
    </w:pPr>
  </w:style>
  <w:style w:type="paragraph" w:styleId="TOC2">
    <w:name w:val="toc 2"/>
    <w:basedOn w:val="Normal"/>
    <w:next w:val="Normal"/>
    <w:autoRedefine/>
    <w:uiPriority w:val="39"/>
    <w:unhideWhenUsed/>
    <w:rsid w:val="00436CEF"/>
    <w:pPr>
      <w:spacing w:after="100"/>
      <w:ind w:left="240"/>
    </w:pPr>
  </w:style>
  <w:style w:type="character" w:styleId="Hyperlink">
    <w:name w:val="Hyperlink"/>
    <w:basedOn w:val="DefaultParagraphFont"/>
    <w:uiPriority w:val="99"/>
    <w:unhideWhenUsed/>
    <w:rsid w:val="00436C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F2FF-5E25-4B13-8772-AF27E6EC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45</cp:revision>
  <dcterms:created xsi:type="dcterms:W3CDTF">2018-04-29T10:28:00Z</dcterms:created>
  <dcterms:modified xsi:type="dcterms:W3CDTF">2018-04-29T14:44:00Z</dcterms:modified>
</cp:coreProperties>
</file>